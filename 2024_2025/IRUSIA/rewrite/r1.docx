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45156"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Sankcje Unii Europejskiej wobec Federacji Rosyjskiej w latach 2014–2025 </w:t>
      </w:r>
    </w:p>
    <w:p w14:paraId="559145A7"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b/>
          <w:bCs/>
          <w:sz w:val="24"/>
          <w:szCs w:val="24"/>
        </w:rPr>
        <w:t>Cel badania:</w:t>
      </w:r>
      <w:r w:rsidRPr="00AD7997">
        <w:rPr>
          <w:rFonts w:ascii="Times New Roman" w:hAnsi="Times New Roman" w:cs="Times New Roman"/>
          <w:sz w:val="24"/>
          <w:szCs w:val="24"/>
        </w:rPr>
        <w:t xml:space="preserve"> Celem pracy jest analiza sankcji Unii Europejskiej wobec Federacji Rosyjskiej w latach 2014–2025, ich skuteczności oraz wpływu na sytuację polityczną i gospodarczą Rosji. Praca ma na celu ocenę, w jakim stopniu sankcje spełniły swoje założenia, a także wskazanie ich konsekwencji w długiej perspektywie. </w:t>
      </w:r>
    </w:p>
    <w:p w14:paraId="412A09B6" w14:textId="77777777" w:rsidR="00136F11" w:rsidRPr="00AD7997" w:rsidRDefault="00136F11" w:rsidP="00AD7997">
      <w:pPr>
        <w:spacing w:line="360" w:lineRule="auto"/>
        <w:jc w:val="both"/>
        <w:rPr>
          <w:rFonts w:ascii="Times New Roman" w:hAnsi="Times New Roman" w:cs="Times New Roman"/>
          <w:b/>
          <w:bCs/>
          <w:sz w:val="24"/>
          <w:szCs w:val="24"/>
        </w:rPr>
      </w:pPr>
      <w:r w:rsidRPr="00AD7997">
        <w:rPr>
          <w:rFonts w:ascii="Times New Roman" w:hAnsi="Times New Roman" w:cs="Times New Roman"/>
          <w:b/>
          <w:bCs/>
          <w:sz w:val="24"/>
          <w:szCs w:val="24"/>
        </w:rPr>
        <w:t xml:space="preserve">Pytania badawcze </w:t>
      </w:r>
    </w:p>
    <w:p w14:paraId="04C35021" w14:textId="1776A34E"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1.Jakie były przyczyny i podstawy prawne nałożenia sankcji UE na Rosję? </w:t>
      </w:r>
    </w:p>
    <w:p w14:paraId="53E5C0A1" w14:textId="3D639EDC"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2.Jakie rodzaje sankcji zostały zastosowane wobec Rosji w latach 2014–2025? </w:t>
      </w:r>
    </w:p>
    <w:p w14:paraId="301BB4A2" w14:textId="31D22840"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3.W jakim stopniu sankcje wpłynęły na gospodarkę i politykę Rosji? </w:t>
      </w:r>
    </w:p>
    <w:p w14:paraId="7FEE6D22" w14:textId="3CC6AEE6"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4.Jakie były najważniejsze pakiety sankcji po 2022 roku i czym różniły się od wcześniejszych? </w:t>
      </w:r>
    </w:p>
    <w:p w14:paraId="78DDAFD4" w14:textId="77777777" w:rsidR="00136F11" w:rsidRPr="00AD7997" w:rsidRDefault="00136F11" w:rsidP="00AD7997">
      <w:pPr>
        <w:spacing w:line="360" w:lineRule="auto"/>
        <w:jc w:val="both"/>
        <w:rPr>
          <w:rFonts w:ascii="Times New Roman" w:hAnsi="Times New Roman" w:cs="Times New Roman"/>
          <w:b/>
          <w:bCs/>
          <w:sz w:val="24"/>
          <w:szCs w:val="24"/>
        </w:rPr>
      </w:pPr>
      <w:r w:rsidRPr="00AD7997">
        <w:rPr>
          <w:rFonts w:ascii="Times New Roman" w:hAnsi="Times New Roman" w:cs="Times New Roman"/>
          <w:b/>
          <w:bCs/>
          <w:sz w:val="24"/>
          <w:szCs w:val="24"/>
        </w:rPr>
        <w:t xml:space="preserve">Hipotezy badawcze </w:t>
      </w:r>
    </w:p>
    <w:p w14:paraId="6BAF493B" w14:textId="2991D730"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1.Sankcje Unii Europejskiej nałożone na Federację Rosyjską w latach 2014–2025 miały istotny wpływ na jej gospodarkę, jednak pomimo ich kompleksowości i dotkliwości, Rosja zdołała w pewnym zakresie dostosować się do restrykcji, poszukując alternatywnych rynków i mechanizmów obchodzenia sankcji.</w:t>
      </w:r>
    </w:p>
    <w:p w14:paraId="1E5855E8" w14:textId="6EF98DE8"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2.Sankcje UE w długoterminowej perspektywie osłabią zdolność Rosji do prowadzenia działań wojennych i wpłyną na jej pozycję geopolityczną. </w:t>
      </w:r>
    </w:p>
    <w:p w14:paraId="3DE454B6" w14:textId="77777777" w:rsidR="00136F11" w:rsidRPr="00AD7997" w:rsidRDefault="00136F11" w:rsidP="00AD7997">
      <w:pPr>
        <w:spacing w:line="360" w:lineRule="auto"/>
        <w:jc w:val="both"/>
        <w:rPr>
          <w:rFonts w:ascii="Times New Roman" w:hAnsi="Times New Roman" w:cs="Times New Roman"/>
          <w:b/>
          <w:bCs/>
          <w:sz w:val="24"/>
          <w:szCs w:val="24"/>
        </w:rPr>
      </w:pPr>
      <w:r w:rsidRPr="00AD7997">
        <w:rPr>
          <w:rFonts w:ascii="Times New Roman" w:hAnsi="Times New Roman" w:cs="Times New Roman"/>
          <w:b/>
          <w:bCs/>
          <w:sz w:val="24"/>
          <w:szCs w:val="24"/>
        </w:rPr>
        <w:t xml:space="preserve">Plan pracy  </w:t>
      </w:r>
    </w:p>
    <w:p w14:paraId="7B92A321"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Rozdział 1: Sankcje jako narzędzie polityki międzynarodowej </w:t>
      </w:r>
    </w:p>
    <w:p w14:paraId="43892119"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1.1 Pojęcie i rodzaje sankcji w stosunkach międzynarodowych </w:t>
      </w:r>
    </w:p>
    <w:p w14:paraId="7EC79C83"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1.2 Podstawy prawne stosowania sankcji </w:t>
      </w:r>
    </w:p>
    <w:p w14:paraId="4ACC4506"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1.3 Skuteczność sankcji jako narzędzia wpływu </w:t>
      </w:r>
    </w:p>
    <w:p w14:paraId="1980E5B4"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Rozdział 2: Sankcje UE wobec Rosji w latach 2014–2022 </w:t>
      </w:r>
    </w:p>
    <w:p w14:paraId="00F8DACC"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2.1 Przyczyny nałożenia sankcji przez UE </w:t>
      </w:r>
    </w:p>
    <w:p w14:paraId="65EE849F" w14:textId="24EB698C"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2.2 Wprowadzenie i uzasadnienie sankcji </w:t>
      </w:r>
    </w:p>
    <w:p w14:paraId="0A62B0AB"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2.3 Skutki sankcji dla gospodarki i polityki Rosji </w:t>
      </w:r>
    </w:p>
    <w:p w14:paraId="07203417"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Rozdział 3: Nowa rzeczywistość sankcyjna po 2022 roku </w:t>
      </w:r>
    </w:p>
    <w:p w14:paraId="797B1105"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3.1 Eskalacja agresji Rosji a reakcja Unii Europejskiej </w:t>
      </w:r>
    </w:p>
    <w:p w14:paraId="0148F5A4"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lastRenderedPageBreak/>
        <w:t xml:space="preserve">3.2 Najważniejsze pakiety sankcji po lutym 2022 roku </w:t>
      </w:r>
    </w:p>
    <w:p w14:paraId="67043BC3" w14:textId="77777777"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3.3 Przyszłość sankcji – konsekwencje dla Rosji.  </w:t>
      </w:r>
    </w:p>
    <w:p w14:paraId="2875A7F8" w14:textId="77777777" w:rsidR="00136F11" w:rsidRPr="00AD7997" w:rsidRDefault="00136F11" w:rsidP="00AD7997">
      <w:pPr>
        <w:spacing w:line="360" w:lineRule="auto"/>
        <w:jc w:val="both"/>
        <w:rPr>
          <w:rFonts w:ascii="Times New Roman" w:hAnsi="Times New Roman" w:cs="Times New Roman"/>
          <w:sz w:val="24"/>
          <w:szCs w:val="24"/>
        </w:rPr>
      </w:pPr>
    </w:p>
    <w:p w14:paraId="44B9AB43" w14:textId="04E33FBA" w:rsidR="00136F11" w:rsidRPr="00AD7997" w:rsidRDefault="00136F11">
      <w:pPr>
        <w:spacing w:line="360" w:lineRule="auto"/>
        <w:jc w:val="both"/>
        <w:rPr>
          <w:rFonts w:ascii="Times New Roman" w:hAnsi="Times New Roman" w:cs="Times New Roman"/>
          <w:b/>
          <w:bCs/>
          <w:i/>
          <w:iCs/>
          <w:sz w:val="24"/>
          <w:szCs w:val="24"/>
        </w:rPr>
        <w:pPrChange w:id="0" w:author="Iryna Tsymbalista" w:date="2025-05-12T11:36:00Z" w16du:dateUtc="2025-05-12T09:36:00Z">
          <w:pPr>
            <w:spacing w:line="360" w:lineRule="auto"/>
          </w:pPr>
        </w:pPrChange>
      </w:pPr>
      <w:r w:rsidRPr="00AD7997">
        <w:rPr>
          <w:rFonts w:ascii="Times New Roman" w:hAnsi="Times New Roman" w:cs="Times New Roman"/>
          <w:b/>
          <w:bCs/>
          <w:i/>
          <w:iCs/>
          <w:sz w:val="24"/>
          <w:szCs w:val="24"/>
        </w:rPr>
        <w:t xml:space="preserve">Rozdział 1: Sankcje jako narzędzie polityki </w:t>
      </w:r>
      <w:ins w:id="1" w:author="Joanna Skrzypczyńska" w:date="2025-05-12T10:25:00Z" w16du:dateUtc="2025-05-12T08:25:00Z">
        <w:r w:rsidR="00FD7D9E" w:rsidRPr="00AD7997">
          <w:rPr>
            <w:rFonts w:ascii="Times New Roman" w:hAnsi="Times New Roman" w:cs="Times New Roman"/>
            <w:b/>
            <w:bCs/>
            <w:i/>
            <w:iCs/>
            <w:sz w:val="24"/>
            <w:szCs w:val="24"/>
          </w:rPr>
          <w:t xml:space="preserve">zagranicznej </w:t>
        </w:r>
      </w:ins>
    </w:p>
    <w:p w14:paraId="21EBFED6" w14:textId="77777777" w:rsidR="00136F11" w:rsidRPr="00AD7997" w:rsidRDefault="00136F11">
      <w:pPr>
        <w:spacing w:line="360" w:lineRule="auto"/>
        <w:jc w:val="both"/>
        <w:rPr>
          <w:rFonts w:ascii="Times New Roman" w:hAnsi="Times New Roman" w:cs="Times New Roman"/>
          <w:b/>
          <w:bCs/>
          <w:sz w:val="24"/>
          <w:szCs w:val="24"/>
        </w:rPr>
        <w:pPrChange w:id="2" w:author="Iryna Tsymbalista" w:date="2025-05-12T11:36:00Z" w16du:dateUtc="2025-05-12T09:36:00Z">
          <w:pPr>
            <w:spacing w:line="360" w:lineRule="auto"/>
          </w:pPr>
        </w:pPrChange>
      </w:pPr>
      <w:r w:rsidRPr="00AD7997">
        <w:rPr>
          <w:rFonts w:ascii="Times New Roman" w:hAnsi="Times New Roman" w:cs="Times New Roman"/>
          <w:b/>
          <w:bCs/>
          <w:sz w:val="24"/>
          <w:szCs w:val="24"/>
        </w:rPr>
        <w:t>1.1</w:t>
      </w:r>
      <w:r w:rsidRPr="00AD7997">
        <w:rPr>
          <w:rFonts w:ascii="Times New Roman" w:hAnsi="Times New Roman" w:cs="Times New Roman"/>
          <w:b/>
          <w:bCs/>
          <w:sz w:val="24"/>
          <w:szCs w:val="24"/>
        </w:rPr>
        <w:tab/>
        <w:t>Pojęcie i rodzaje sankcji w stosunkach międzynarodowych</w:t>
      </w:r>
    </w:p>
    <w:p w14:paraId="759C14E1" w14:textId="7A9FF9DC" w:rsidR="00136F11" w:rsidRPr="00AD7997" w:rsidRDefault="00136F11">
      <w:pPr>
        <w:spacing w:line="360" w:lineRule="auto"/>
        <w:jc w:val="both"/>
        <w:rPr>
          <w:rFonts w:ascii="Times New Roman" w:hAnsi="Times New Roman" w:cs="Times New Roman"/>
          <w:sz w:val="24"/>
          <w:szCs w:val="24"/>
        </w:rPr>
        <w:pPrChange w:id="3" w:author="Iryna Tsymbalista" w:date="2025-05-12T11:36:00Z" w16du:dateUtc="2025-05-12T09:36:00Z">
          <w:pPr>
            <w:spacing w:line="360" w:lineRule="auto"/>
          </w:pPr>
        </w:pPrChange>
      </w:pPr>
      <w:commentRangeStart w:id="4"/>
      <w:r w:rsidRPr="00AD7997">
        <w:rPr>
          <w:rFonts w:ascii="Times New Roman" w:hAnsi="Times New Roman" w:cs="Times New Roman"/>
          <w:sz w:val="24"/>
          <w:szCs w:val="24"/>
        </w:rPr>
        <w:t xml:space="preserve">W odróżnieniu od wewnątrzpaństwowych systemów prawnych, w których istnieją scentralizowane mechanizmy egzekwowania prawa oraz organne odpowiedzialne za wymierzanie kar, system prawa międzynarodowego opiera się na współdziałaniu suwerennych państw i innych podmiotów. „Społeczność międzynarodowa nie ma władzy stojącej nad podmiotami władzy, która ustanawiałaby normy i zapewniała ich stosowanie za pomocą specjalnego aparatu. Normy są tworzone i wykonywane przez państwa, do nich też należy stosowanie przymusu.” (Bierzanek, Symonides 2005, s. 23) Z tego wynika, że egzekwowanie norm międzynarodowych bywa utrudnione, a odpowiedzialność za reagowanie na ich naruszenia spoczywa na samych uczestnikach stosunków międzynarodowych. </w:t>
      </w:r>
      <w:r w:rsidR="001A70E6" w:rsidRPr="00AD7997">
        <w:rPr>
          <w:rFonts w:ascii="Times New Roman" w:hAnsi="Times New Roman" w:cs="Times New Roman"/>
          <w:sz w:val="24"/>
          <w:szCs w:val="24"/>
        </w:rPr>
        <w:t>(Bierzanek, Symonides 2005, s. 23)</w:t>
      </w:r>
    </w:p>
    <w:p w14:paraId="7FDA0454" w14:textId="72917E3B" w:rsidR="00136F11" w:rsidRPr="00AD7997" w:rsidRDefault="00136F11">
      <w:pPr>
        <w:spacing w:line="360" w:lineRule="auto"/>
        <w:jc w:val="both"/>
        <w:rPr>
          <w:rFonts w:ascii="Times New Roman" w:hAnsi="Times New Roman" w:cs="Times New Roman"/>
          <w:sz w:val="24"/>
          <w:szCs w:val="24"/>
        </w:rPr>
        <w:pPrChange w:id="5" w:author="Iryna Tsymbalista" w:date="2025-05-12T11:36:00Z" w16du:dateUtc="2025-05-12T09:36:00Z">
          <w:pPr>
            <w:spacing w:line="360" w:lineRule="auto"/>
          </w:pPr>
        </w:pPrChange>
      </w:pPr>
      <w:r w:rsidRPr="00AD7997">
        <w:rPr>
          <w:rFonts w:ascii="Times New Roman" w:hAnsi="Times New Roman" w:cs="Times New Roman"/>
          <w:sz w:val="24"/>
          <w:szCs w:val="24"/>
        </w:rPr>
        <w:t xml:space="preserve">Podmioty prawa międzynarodowego, które w jakikolwiek sposób naruszają zasady i normy prawa </w:t>
      </w:r>
      <w:commentRangeEnd w:id="4"/>
      <w:r w:rsidR="00FD7D9E" w:rsidRPr="00AD7997">
        <w:rPr>
          <w:rStyle w:val="Odwoaniedokomentarza"/>
          <w:rFonts w:ascii="Times New Roman" w:hAnsi="Times New Roman" w:cs="Times New Roman"/>
          <w:sz w:val="24"/>
          <w:szCs w:val="24"/>
        </w:rPr>
        <w:commentReference w:id="4"/>
      </w:r>
      <w:r w:rsidRPr="00AD7997">
        <w:rPr>
          <w:rFonts w:ascii="Times New Roman" w:hAnsi="Times New Roman" w:cs="Times New Roman"/>
          <w:sz w:val="24"/>
          <w:szCs w:val="24"/>
        </w:rPr>
        <w:t>międzynarodowego, muszą liczyć się z negatywnymi konsekwencjami ze strony podmiotu poszkodowanego lub społeczności międzynarodowej. Sankcje w wymiarze międzynarodowym mogą dotykać szerokiego spektrum podmiotów – od konkretnych firm i ich beneficjentów po całe sektory gospodarki niektórych państw.</w:t>
      </w:r>
      <w:r w:rsidR="000B4AB7" w:rsidRPr="00AD7997">
        <w:rPr>
          <w:rFonts w:ascii="Times New Roman" w:hAnsi="Times New Roman" w:cs="Times New Roman"/>
          <w:sz w:val="24"/>
          <w:szCs w:val="24"/>
        </w:rPr>
        <w:t xml:space="preserve"> (Bierzanek, Symonides 2005, s. 23)</w:t>
      </w:r>
    </w:p>
    <w:p w14:paraId="69E50FD0" w14:textId="1B6490FA" w:rsidR="00136F11" w:rsidRPr="00AD7997" w:rsidRDefault="00136F11">
      <w:pPr>
        <w:spacing w:line="360" w:lineRule="auto"/>
        <w:jc w:val="both"/>
        <w:rPr>
          <w:rFonts w:ascii="Times New Roman" w:hAnsi="Times New Roman" w:cs="Times New Roman"/>
          <w:sz w:val="24"/>
          <w:szCs w:val="24"/>
        </w:rPr>
        <w:pPrChange w:id="6" w:author="Iryna Tsymbalista" w:date="2025-05-12T11:36:00Z" w16du:dateUtc="2025-05-12T09:36:00Z">
          <w:pPr>
            <w:spacing w:line="360" w:lineRule="auto"/>
          </w:pPr>
        </w:pPrChange>
      </w:pPr>
      <w:r w:rsidRPr="00AD7997">
        <w:rPr>
          <w:rFonts w:ascii="Times New Roman" w:hAnsi="Times New Roman" w:cs="Times New Roman"/>
          <w:sz w:val="24"/>
          <w:szCs w:val="24"/>
        </w:rPr>
        <w:t>Sankcje są stosowane przez różne podmioty od bardzo długiego czasu. Wzmianki o sankcjach pojawiają się już w czasach starożytnych – jednym z najwcześniej udokumentowanych przykładów sankcji handlowych jest ateńskie embargo nałożone na Megarę w 432 r. p.n.e., znane jako Dekret Megarejski. Wprowadzone tuż przed wybuchem wojny peloponeskiej, embargo to zakazywało megarejskim kupcom dostępu do rynków i portów znajdujących się na terytorium imperium ateńskiego (TradeFinance.training, 2024).</w:t>
      </w:r>
    </w:p>
    <w:p w14:paraId="139C7DCD" w14:textId="67FDF817" w:rsidR="00136F11" w:rsidRPr="00AD7997" w:rsidRDefault="00136F11">
      <w:pPr>
        <w:spacing w:line="360" w:lineRule="auto"/>
        <w:jc w:val="both"/>
        <w:rPr>
          <w:rFonts w:ascii="Times New Roman" w:hAnsi="Times New Roman" w:cs="Times New Roman"/>
          <w:sz w:val="24"/>
          <w:szCs w:val="24"/>
        </w:rPr>
        <w:pPrChange w:id="7" w:author="Iryna Tsymbalista" w:date="2025-05-12T11:36:00Z" w16du:dateUtc="2025-05-12T09:36:00Z">
          <w:pPr>
            <w:spacing w:line="360" w:lineRule="auto"/>
          </w:pPr>
        </w:pPrChange>
      </w:pPr>
      <w:r w:rsidRPr="00AD7997">
        <w:rPr>
          <w:rFonts w:ascii="Times New Roman" w:hAnsi="Times New Roman" w:cs="Times New Roman"/>
          <w:sz w:val="24"/>
          <w:szCs w:val="24"/>
        </w:rPr>
        <w:t>W epoce nowożytnej pierwszym organem, który systematycznie stosował sankcje, była Liga Narodów, utworzona po I wojnie światowej w celu promowania pokoju i bezpieczeństwa na świecie. Liga nałożyła sankcje gospodarcze na różne państwa, w tym na Włochy i Japonię, próbując w ten sposób powstrzymać ich agresywną politykę</w:t>
      </w:r>
      <w:del w:id="8" w:author="Joanna Skrzypczyńska" w:date="2025-05-12T10:35:00Z" w16du:dateUtc="2025-05-12T08:35:00Z">
        <w:r w:rsidRPr="00AD7997" w:rsidDel="002C71A9">
          <w:rPr>
            <w:rFonts w:ascii="Times New Roman" w:hAnsi="Times New Roman" w:cs="Times New Roman"/>
            <w:sz w:val="24"/>
            <w:szCs w:val="24"/>
          </w:rPr>
          <w:delText>.</w:delText>
        </w:r>
      </w:del>
      <w:r w:rsidRPr="00AD7997">
        <w:rPr>
          <w:rFonts w:ascii="Times New Roman" w:hAnsi="Times New Roman" w:cs="Times New Roman"/>
          <w:sz w:val="24"/>
          <w:szCs w:val="24"/>
        </w:rPr>
        <w:t>(Sanction Scanner, n.d)</w:t>
      </w:r>
      <w:ins w:id="9" w:author="Joanna Skrzypczyńska" w:date="2025-05-12T10:35:00Z" w16du:dateUtc="2025-05-12T08:35:00Z">
        <w:r w:rsidR="002C71A9" w:rsidRPr="00AD7997">
          <w:rPr>
            <w:rFonts w:ascii="Times New Roman" w:hAnsi="Times New Roman" w:cs="Times New Roman"/>
            <w:sz w:val="24"/>
            <w:szCs w:val="24"/>
          </w:rPr>
          <w:t>.</w:t>
        </w:r>
      </w:ins>
    </w:p>
    <w:p w14:paraId="1977CEA3" w14:textId="77777777" w:rsidR="00B303E3"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W prawie międzynarodowym publicznym sankcje są definiowane jako „negatywna reakcja społeczności międzynarodowej, z którą spotyka się państwo naruszające normy prawa międzynarodowego”. (Bierzanek, Symonides 2005, s. 24) </w:t>
      </w:r>
    </w:p>
    <w:p w14:paraId="7592CFC7" w14:textId="2FE12050"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lastRenderedPageBreak/>
        <w:t xml:space="preserve">Jest to jeden z głównych narzędzi pokojowych stosowanych przez państwo lub organizacje </w:t>
      </w:r>
      <w:r w:rsidR="004C61C7" w:rsidRPr="00AD7997">
        <w:rPr>
          <w:rFonts w:ascii="Times New Roman" w:hAnsi="Times New Roman" w:cs="Times New Roman"/>
          <w:sz w:val="24"/>
          <w:szCs w:val="24"/>
        </w:rPr>
        <w:t>(</w:t>
      </w:r>
      <w:r w:rsidR="00B74902" w:rsidRPr="00AD7997">
        <w:rPr>
          <w:rFonts w:ascii="Times New Roman" w:hAnsi="Times New Roman" w:cs="Times New Roman"/>
          <w:sz w:val="24"/>
          <w:szCs w:val="24"/>
        </w:rPr>
        <w:t xml:space="preserve">ONZ, ale również Unia Europejska (UE) czy Unia Afrykańska) </w:t>
      </w:r>
      <w:r w:rsidRPr="00AD7997">
        <w:rPr>
          <w:rFonts w:ascii="Times New Roman" w:hAnsi="Times New Roman" w:cs="Times New Roman"/>
          <w:sz w:val="24"/>
          <w:szCs w:val="24"/>
        </w:rPr>
        <w:t xml:space="preserve">w celu wywarcia presji i ostatecznie wywołania zmiany w zachowaniu innego państwa, grupy państw, pojedynczych osób </w:t>
      </w:r>
      <w:r w:rsidR="00AE7253" w:rsidRPr="00AD7997">
        <w:rPr>
          <w:rFonts w:ascii="Times New Roman" w:hAnsi="Times New Roman" w:cs="Times New Roman"/>
          <w:sz w:val="24"/>
          <w:szCs w:val="24"/>
        </w:rPr>
        <w:t xml:space="preserve">itd. </w:t>
      </w:r>
      <w:r w:rsidRPr="00AD7997">
        <w:rPr>
          <w:rFonts w:ascii="Times New Roman" w:hAnsi="Times New Roman" w:cs="Times New Roman"/>
          <w:sz w:val="24"/>
          <w:szCs w:val="24"/>
        </w:rPr>
        <w:t>Decyzje te zasadniczo obejmują tymczasowe nałożenie na podmiot docelowy ograniczeń ekonomicznych, handlowych, dyplomatycznych, kulturowych lub innych (środków sankcyjnych), które zostają zniesione, gdy pierwotne obawy dotyczące bezpieczeństwa przestają obowiązywać lub gdy nie pojawiają się nowe zagrożenia.</w:t>
      </w:r>
      <w:r w:rsidR="0099355E" w:rsidRPr="00AD7997">
        <w:rPr>
          <w:rFonts w:ascii="Times New Roman" w:hAnsi="Times New Roman" w:cs="Times New Roman"/>
          <w:sz w:val="24"/>
          <w:szCs w:val="24"/>
        </w:rPr>
        <w:t xml:space="preserve"> (Sanction Scanner, n.d)</w:t>
      </w:r>
    </w:p>
    <w:p w14:paraId="32F61A2B" w14:textId="4B9A2535" w:rsidR="00F664E4"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Sankcje międzynarodowe mogą być stosowane po naruszeniu</w:t>
      </w:r>
      <w:ins w:id="10" w:author="Iryna Tsymbalista" w:date="2025-05-12T14:20:00Z" w16du:dateUtc="2025-05-12T12:20:00Z">
        <w:r w:rsidR="00476075" w:rsidRPr="00AD7997">
          <w:rPr>
            <w:rFonts w:ascii="Times New Roman" w:hAnsi="Times New Roman" w:cs="Times New Roman"/>
            <w:sz w:val="24"/>
            <w:szCs w:val="24"/>
          </w:rPr>
          <w:t xml:space="preserve"> </w:t>
        </w:r>
      </w:ins>
      <w:ins w:id="11" w:author="Iryna Tsymbalista" w:date="2025-05-12T14:21:00Z" w16du:dateUtc="2025-05-12T12:21:00Z">
        <w:r w:rsidR="00476075" w:rsidRPr="00AD7997">
          <w:rPr>
            <w:rFonts w:ascii="Times New Roman" w:hAnsi="Times New Roman" w:cs="Times New Roman"/>
            <w:sz w:val="24"/>
            <w:szCs w:val="24"/>
          </w:rPr>
          <w:t>norm</w:t>
        </w:r>
      </w:ins>
      <w:ins w:id="12" w:author="Iryna Tsymbalista" w:date="2025-05-12T11:39:00Z" w16du:dateUtc="2025-05-12T09:39:00Z">
        <w:r w:rsidR="005A4CA6" w:rsidRPr="00AD7997">
          <w:rPr>
            <w:rFonts w:ascii="Times New Roman" w:hAnsi="Times New Roman" w:cs="Times New Roman"/>
            <w:sz w:val="24"/>
            <w:szCs w:val="24"/>
          </w:rPr>
          <w:t xml:space="preserve"> prawa międzynarodowego</w:t>
        </w:r>
      </w:ins>
      <w:r w:rsidRPr="00AD7997">
        <w:rPr>
          <w:rFonts w:ascii="Times New Roman" w:hAnsi="Times New Roman" w:cs="Times New Roman"/>
          <w:sz w:val="24"/>
          <w:szCs w:val="24"/>
        </w:rPr>
        <w:t xml:space="preserve"> </w:t>
      </w:r>
      <w:commentRangeStart w:id="13"/>
      <w:r w:rsidRPr="00AD7997">
        <w:rPr>
          <w:rFonts w:ascii="Times New Roman" w:hAnsi="Times New Roman" w:cs="Times New Roman"/>
          <w:sz w:val="24"/>
          <w:szCs w:val="24"/>
        </w:rPr>
        <w:t>lub</w:t>
      </w:r>
      <w:commentRangeEnd w:id="13"/>
      <w:r w:rsidR="002C71A9" w:rsidRPr="00AD7997">
        <w:rPr>
          <w:rStyle w:val="Odwoaniedokomentarza"/>
          <w:rFonts w:ascii="Times New Roman" w:hAnsi="Times New Roman" w:cs="Times New Roman"/>
          <w:sz w:val="24"/>
          <w:szCs w:val="24"/>
        </w:rPr>
        <w:commentReference w:id="13"/>
      </w:r>
      <w:r w:rsidRPr="00AD7997">
        <w:rPr>
          <w:rFonts w:ascii="Times New Roman" w:hAnsi="Times New Roman" w:cs="Times New Roman"/>
          <w:sz w:val="24"/>
          <w:szCs w:val="24"/>
        </w:rPr>
        <w:t xml:space="preserve"> </w:t>
      </w:r>
      <w:ins w:id="14" w:author="Iryna Tsymbalista" w:date="2025-05-12T14:21:00Z" w16du:dateUtc="2025-05-12T12:21:00Z">
        <w:r w:rsidR="00476075" w:rsidRPr="00AD7997">
          <w:rPr>
            <w:rFonts w:ascii="Times New Roman" w:hAnsi="Times New Roman" w:cs="Times New Roman"/>
            <w:sz w:val="24"/>
            <w:szCs w:val="24"/>
          </w:rPr>
          <w:t xml:space="preserve">także </w:t>
        </w:r>
      </w:ins>
      <w:ins w:id="15" w:author="Joanna Skrzypczyńska" w:date="2025-05-12T10:36:00Z" w16du:dateUtc="2025-05-12T08:36:00Z">
        <w:r w:rsidR="002C71A9" w:rsidRPr="00AD7997">
          <w:rPr>
            <w:rFonts w:ascii="Times New Roman" w:hAnsi="Times New Roman" w:cs="Times New Roman"/>
            <w:sz w:val="24"/>
            <w:szCs w:val="24"/>
          </w:rPr>
          <w:t>prewencyjnie oraz odstraszająco</w:t>
        </w:r>
      </w:ins>
      <w:r w:rsidR="007E4749" w:rsidRPr="00AD7997">
        <w:rPr>
          <w:rFonts w:ascii="Times New Roman" w:hAnsi="Times New Roman" w:cs="Times New Roman"/>
          <w:sz w:val="24"/>
          <w:szCs w:val="24"/>
        </w:rPr>
        <w:t xml:space="preserve">. </w:t>
      </w:r>
      <w:del w:id="16" w:author="Joanna Skrzypczyńska" w:date="2025-05-12T10:36:00Z" w16du:dateUtc="2025-05-12T08:36:00Z">
        <w:r w:rsidRPr="00AD7997" w:rsidDel="002C71A9">
          <w:rPr>
            <w:rFonts w:ascii="Times New Roman" w:hAnsi="Times New Roman" w:cs="Times New Roman"/>
            <w:sz w:val="24"/>
            <w:szCs w:val="24"/>
          </w:rPr>
          <w:delText>prewentyw</w:delText>
        </w:r>
      </w:del>
      <w:ins w:id="17" w:author="Iryna Tsymbalista" w:date="2025-05-12T12:09:00Z" w16du:dateUtc="2025-05-12T10:09:00Z">
        <w:r w:rsidR="00F37796" w:rsidRPr="00AD7997">
          <w:rPr>
            <w:rFonts w:ascii="Times New Roman" w:hAnsi="Times New Roman" w:cs="Times New Roman"/>
            <w:sz w:val="24"/>
            <w:szCs w:val="24"/>
          </w:rPr>
          <w:t xml:space="preserve">Wprowadzenie środków ograniczających może służyć realizacji szeregu celów strategicznych. Najczęściej są one wykorzystywane jako narzędzie do zmiany polityki docelowego podmiotu lub destabilizacji obecnego reżimu politycznego w celu uniknięcia lub powstrzymania konfliktów zbrojnych, przeciwdziałania rozwojowi lub rozprzestrzenianiu broni jądrowej, atakom terrorystycznym itp. Ponadto sankcje mogą mieć na celu ochronę podstawowych praw i wolności człowieka. Sankcje są ważnym elementem polityki międzynarodowej jako alternatywa dla „grubej siły”, ponieważ przewidują przestrzeganie wartości demokratycznych, wspieranie dialogu, ochronę praw i wolności </w:t>
        </w:r>
      </w:ins>
      <w:ins w:id="18" w:author="Iryna Tsymbalista" w:date="2025-05-12T12:10:00Z" w16du:dateUtc="2025-05-12T10:10:00Z">
        <w:r w:rsidR="00F37796" w:rsidRPr="00AD7997">
          <w:rPr>
            <w:rFonts w:ascii="Times New Roman" w:hAnsi="Times New Roman" w:cs="Times New Roman"/>
            <w:sz w:val="24"/>
            <w:szCs w:val="24"/>
          </w:rPr>
          <w:t>człowi</w:t>
        </w:r>
      </w:ins>
      <w:ins w:id="19" w:author="Iryna Tsymbalista" w:date="2025-05-12T12:11:00Z" w16du:dateUtc="2025-05-12T10:11:00Z">
        <w:r w:rsidR="00F37796" w:rsidRPr="00AD7997">
          <w:rPr>
            <w:rFonts w:ascii="Times New Roman" w:hAnsi="Times New Roman" w:cs="Times New Roman"/>
            <w:sz w:val="24"/>
            <w:szCs w:val="24"/>
          </w:rPr>
          <w:t xml:space="preserve">eka </w:t>
        </w:r>
      </w:ins>
      <w:ins w:id="20" w:author="Iryna Tsymbalista" w:date="2025-05-12T12:09:00Z" w16du:dateUtc="2025-05-12T10:09:00Z">
        <w:r w:rsidR="00F37796" w:rsidRPr="00AD7997">
          <w:rPr>
            <w:rFonts w:ascii="Times New Roman" w:hAnsi="Times New Roman" w:cs="Times New Roman"/>
            <w:sz w:val="24"/>
            <w:szCs w:val="24"/>
          </w:rPr>
          <w:t>oraz przeciwdziałanie agresji.</w:t>
        </w:r>
      </w:ins>
      <w:r w:rsidRPr="00AD7997">
        <w:rPr>
          <w:rFonts w:ascii="Times New Roman" w:hAnsi="Times New Roman" w:cs="Times New Roman"/>
          <w:sz w:val="24"/>
          <w:szCs w:val="24"/>
        </w:rPr>
        <w:t xml:space="preserve"> </w:t>
      </w:r>
      <w:bookmarkStart w:id="21" w:name="_Hlk197951029"/>
      <w:r w:rsidRPr="00AD7997">
        <w:rPr>
          <w:rFonts w:ascii="Times New Roman" w:hAnsi="Times New Roman" w:cs="Times New Roman"/>
          <w:sz w:val="24"/>
          <w:szCs w:val="24"/>
        </w:rPr>
        <w:t>(Matviychuk 2022, s.73).</w:t>
      </w:r>
      <w:bookmarkEnd w:id="21"/>
      <w:r w:rsidRPr="00AD7997">
        <w:rPr>
          <w:rFonts w:ascii="Times New Roman" w:hAnsi="Times New Roman" w:cs="Times New Roman"/>
          <w:sz w:val="24"/>
          <w:szCs w:val="24"/>
        </w:rPr>
        <w:t xml:space="preserve"> </w:t>
      </w:r>
    </w:p>
    <w:p w14:paraId="1C39E8E0" w14:textId="39D4C77F"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Warto pamiętać, że sam fakt nałożenia sankcji nie gwarantuje ich skuteczności — aby przyniosły one realne rezultaty, często niezbędne jest wsparcie ze strony innych podmiotów międzynarodowych, zwłaszcza w sytuacjach, gdy państwo-agresor dysponuje znaczną siłą polityczną, gospodarczą lub militarną</w:t>
      </w:r>
      <w:ins w:id="22" w:author="Iryna Tsymbalista" w:date="2025-05-12T13:43:00Z" w16du:dateUtc="2025-05-12T11:43:00Z">
        <w:r w:rsidR="00DB7AE5" w:rsidRPr="00AD7997">
          <w:rPr>
            <w:rFonts w:ascii="Times New Roman" w:hAnsi="Times New Roman" w:cs="Times New Roman"/>
            <w:sz w:val="24"/>
            <w:szCs w:val="24"/>
          </w:rPr>
          <w:t xml:space="preserve"> i może </w:t>
        </w:r>
      </w:ins>
      <w:ins w:id="23" w:author="Iryna Tsymbalista" w:date="2025-05-12T13:46:00Z" w16du:dateUtc="2025-05-12T11:46:00Z">
        <w:r w:rsidR="00DB7AE5" w:rsidRPr="00AD7997">
          <w:rPr>
            <w:rFonts w:ascii="Times New Roman" w:hAnsi="Times New Roman" w:cs="Times New Roman"/>
            <w:sz w:val="24"/>
            <w:szCs w:val="24"/>
          </w:rPr>
          <w:t>wykorzystać dostępne</w:t>
        </w:r>
      </w:ins>
      <w:ins w:id="24" w:author="Iryna Tsymbalista" w:date="2025-05-12T13:47:00Z" w16du:dateUtc="2025-05-12T11:47:00Z">
        <w:r w:rsidR="00DB7AE5" w:rsidRPr="00AD7997">
          <w:rPr>
            <w:rFonts w:ascii="Times New Roman" w:hAnsi="Times New Roman" w:cs="Times New Roman"/>
            <w:sz w:val="24"/>
            <w:szCs w:val="24"/>
          </w:rPr>
          <w:t xml:space="preserve"> </w:t>
        </w:r>
      </w:ins>
      <w:ins w:id="25" w:author="Iryna Tsymbalista" w:date="2025-05-12T13:58:00Z" w16du:dateUtc="2025-05-12T11:58:00Z">
        <w:r w:rsidR="00615FB5" w:rsidRPr="00AD7997">
          <w:rPr>
            <w:rFonts w:ascii="Times New Roman" w:hAnsi="Times New Roman" w:cs="Times New Roman"/>
            <w:sz w:val="24"/>
            <w:szCs w:val="24"/>
          </w:rPr>
          <w:t>mu środki</w:t>
        </w:r>
      </w:ins>
      <w:ins w:id="26" w:author="Iryna Tsymbalista" w:date="2025-05-12T13:44:00Z" w16du:dateUtc="2025-05-12T11:44:00Z">
        <w:r w:rsidR="00DB7AE5" w:rsidRPr="00AD7997">
          <w:rPr>
            <w:rFonts w:ascii="Times New Roman" w:hAnsi="Times New Roman" w:cs="Times New Roman"/>
            <w:sz w:val="24"/>
            <w:szCs w:val="24"/>
          </w:rPr>
          <w:t xml:space="preserve"> </w:t>
        </w:r>
      </w:ins>
      <w:ins w:id="27" w:author="Iryna Tsymbalista" w:date="2025-05-12T13:47:00Z" w16du:dateUtc="2025-05-12T11:47:00Z">
        <w:r w:rsidR="00DB7AE5" w:rsidRPr="00AD7997">
          <w:rPr>
            <w:rFonts w:ascii="Times New Roman" w:hAnsi="Times New Roman" w:cs="Times New Roman"/>
            <w:sz w:val="24"/>
            <w:szCs w:val="24"/>
          </w:rPr>
          <w:t xml:space="preserve">do osłabienia </w:t>
        </w:r>
      </w:ins>
      <w:ins w:id="28" w:author="Iryna Tsymbalista" w:date="2025-05-12T13:58:00Z" w16du:dateUtc="2025-05-12T11:58:00Z">
        <w:r w:rsidR="00615FB5" w:rsidRPr="00AD7997">
          <w:rPr>
            <w:rFonts w:ascii="Times New Roman" w:hAnsi="Times New Roman" w:cs="Times New Roman"/>
            <w:sz w:val="24"/>
            <w:szCs w:val="24"/>
          </w:rPr>
          <w:t xml:space="preserve">bądź obejścia </w:t>
        </w:r>
      </w:ins>
      <w:ins w:id="29" w:author="Iryna Tsymbalista" w:date="2025-05-12T13:44:00Z" w16du:dateUtc="2025-05-12T11:44:00Z">
        <w:r w:rsidR="00DB7AE5" w:rsidRPr="00AD7997">
          <w:rPr>
            <w:rFonts w:ascii="Times New Roman" w:hAnsi="Times New Roman" w:cs="Times New Roman"/>
            <w:sz w:val="24"/>
            <w:szCs w:val="24"/>
          </w:rPr>
          <w:t>sankcji</w:t>
        </w:r>
      </w:ins>
      <w:ins w:id="30" w:author="Iryna Tsymbalista" w:date="2025-05-12T14:22:00Z" w16du:dateUtc="2025-05-12T12:22:00Z">
        <w:r w:rsidR="00476075" w:rsidRPr="00AD7997">
          <w:rPr>
            <w:rFonts w:ascii="Times New Roman" w:hAnsi="Times New Roman" w:cs="Times New Roman"/>
            <w:sz w:val="24"/>
            <w:szCs w:val="24"/>
          </w:rPr>
          <w:t xml:space="preserve">. </w:t>
        </w:r>
      </w:ins>
      <w:ins w:id="31" w:author="Iryna Tsymbalista" w:date="2025-05-12T14:00:00Z" w16du:dateUtc="2025-05-12T12:00:00Z">
        <w:r w:rsidR="00615FB5" w:rsidRPr="00AD7997">
          <w:rPr>
            <w:rFonts w:ascii="Times New Roman" w:hAnsi="Times New Roman" w:cs="Times New Roman"/>
            <w:sz w:val="24"/>
            <w:szCs w:val="24"/>
          </w:rPr>
          <w:t xml:space="preserve"> W reakcji na sankcje</w:t>
        </w:r>
      </w:ins>
      <w:ins w:id="32" w:author="Iryna Tsymbalista" w:date="2025-05-12T14:01:00Z" w16du:dateUtc="2025-05-12T12:01:00Z">
        <w:r w:rsidR="00615FB5" w:rsidRPr="00AD7997">
          <w:rPr>
            <w:rFonts w:ascii="Times New Roman" w:hAnsi="Times New Roman" w:cs="Times New Roman"/>
            <w:sz w:val="24"/>
            <w:szCs w:val="24"/>
          </w:rPr>
          <w:t xml:space="preserve">, </w:t>
        </w:r>
      </w:ins>
      <w:ins w:id="33" w:author="Iryna Tsymbalista" w:date="2025-05-12T13:51:00Z" w16du:dateUtc="2025-05-12T11:51:00Z">
        <w:r w:rsidR="00DB7AE5" w:rsidRPr="00AD7997">
          <w:rPr>
            <w:rFonts w:ascii="Times New Roman" w:hAnsi="Times New Roman" w:cs="Times New Roman"/>
            <w:sz w:val="24"/>
            <w:szCs w:val="24"/>
          </w:rPr>
          <w:t>państwo-</w:t>
        </w:r>
      </w:ins>
      <w:ins w:id="34" w:author="Iryna Tsymbalista" w:date="2025-05-12T14:00:00Z" w16du:dateUtc="2025-05-12T12:00:00Z">
        <w:r w:rsidR="00615FB5" w:rsidRPr="00AD7997">
          <w:rPr>
            <w:rFonts w:ascii="Times New Roman" w:hAnsi="Times New Roman" w:cs="Times New Roman"/>
            <w:sz w:val="24"/>
            <w:szCs w:val="24"/>
          </w:rPr>
          <w:t>a</w:t>
        </w:r>
      </w:ins>
      <w:ins w:id="35" w:author="Iryna Tsymbalista" w:date="2025-05-12T13:51:00Z" w16du:dateUtc="2025-05-12T11:51:00Z">
        <w:r w:rsidR="00DB7AE5" w:rsidRPr="00AD7997">
          <w:rPr>
            <w:rFonts w:ascii="Times New Roman" w:hAnsi="Times New Roman" w:cs="Times New Roman"/>
            <w:sz w:val="24"/>
            <w:szCs w:val="24"/>
          </w:rPr>
          <w:t>gresor m</w:t>
        </w:r>
      </w:ins>
      <w:ins w:id="36" w:author="Iryna Tsymbalista" w:date="2025-05-12T13:52:00Z" w16du:dateUtc="2025-05-12T11:52:00Z">
        <w:r w:rsidR="00DB7AE5" w:rsidRPr="00AD7997">
          <w:rPr>
            <w:rFonts w:ascii="Times New Roman" w:hAnsi="Times New Roman" w:cs="Times New Roman"/>
            <w:sz w:val="24"/>
            <w:szCs w:val="24"/>
          </w:rPr>
          <w:t xml:space="preserve">oże </w:t>
        </w:r>
      </w:ins>
      <w:ins w:id="37" w:author="Iryna Tsymbalista" w:date="2025-05-12T14:01:00Z" w16du:dateUtc="2025-05-12T12:01:00Z">
        <w:r w:rsidR="00615FB5" w:rsidRPr="00AD7997">
          <w:rPr>
            <w:rFonts w:ascii="Times New Roman" w:hAnsi="Times New Roman" w:cs="Times New Roman"/>
            <w:sz w:val="24"/>
            <w:szCs w:val="24"/>
          </w:rPr>
          <w:t>wprowadzić</w:t>
        </w:r>
      </w:ins>
      <w:ins w:id="38" w:author="Iryna Tsymbalista" w:date="2025-05-12T13:52:00Z" w16du:dateUtc="2025-05-12T11:52:00Z">
        <w:r w:rsidR="00DB7AE5" w:rsidRPr="00AD7997">
          <w:rPr>
            <w:rFonts w:ascii="Times New Roman" w:hAnsi="Times New Roman" w:cs="Times New Roman"/>
            <w:sz w:val="24"/>
            <w:szCs w:val="24"/>
          </w:rPr>
          <w:t xml:space="preserve"> </w:t>
        </w:r>
      </w:ins>
      <w:ins w:id="39" w:author="Iryna Tsymbalista" w:date="2025-05-12T14:01:00Z" w16du:dateUtc="2025-05-12T12:01:00Z">
        <w:r w:rsidR="00615FB5" w:rsidRPr="00AD7997">
          <w:rPr>
            <w:rFonts w:ascii="Times New Roman" w:hAnsi="Times New Roman" w:cs="Times New Roman"/>
            <w:sz w:val="24"/>
            <w:szCs w:val="24"/>
          </w:rPr>
          <w:t>własne restrykcje</w:t>
        </w:r>
      </w:ins>
      <w:ins w:id="40" w:author="Iryna Tsymbalista" w:date="2025-05-12T13:52:00Z" w16du:dateUtc="2025-05-12T11:52:00Z">
        <w:r w:rsidR="00DB7AE5" w:rsidRPr="00AD7997">
          <w:rPr>
            <w:rFonts w:ascii="Times New Roman" w:hAnsi="Times New Roman" w:cs="Times New Roman"/>
            <w:sz w:val="24"/>
            <w:szCs w:val="24"/>
          </w:rPr>
          <w:t xml:space="preserve">. </w:t>
        </w:r>
      </w:ins>
      <w:r w:rsidRPr="00AD7997">
        <w:rPr>
          <w:rFonts w:ascii="Times New Roman" w:hAnsi="Times New Roman" w:cs="Times New Roman"/>
          <w:sz w:val="24"/>
          <w:szCs w:val="24"/>
        </w:rPr>
        <w:t xml:space="preserve">Skuteczność sankcji zależy również od ich konsekwentnego egzekwowania, szerokiego poparcia społeczności międzynarodowej oraz braku możliwości ich łatwego obchodzenia, na przykład poprzez alternatywne sojusze handlowe lub wsparcie ze strony państw </w:t>
      </w:r>
      <w:commentRangeStart w:id="41"/>
      <w:r w:rsidRPr="00AD7997">
        <w:rPr>
          <w:rFonts w:ascii="Times New Roman" w:hAnsi="Times New Roman" w:cs="Times New Roman"/>
          <w:sz w:val="24"/>
          <w:szCs w:val="24"/>
        </w:rPr>
        <w:t>trzecich</w:t>
      </w:r>
      <w:commentRangeEnd w:id="41"/>
      <w:r w:rsidR="002C71A9" w:rsidRPr="00AD7997">
        <w:rPr>
          <w:rStyle w:val="Odwoaniedokomentarza"/>
          <w:rFonts w:ascii="Times New Roman" w:hAnsi="Times New Roman" w:cs="Times New Roman"/>
          <w:sz w:val="24"/>
          <w:szCs w:val="24"/>
        </w:rPr>
        <w:commentReference w:id="41"/>
      </w:r>
      <w:r w:rsidRPr="00AD7997">
        <w:rPr>
          <w:rFonts w:ascii="Times New Roman" w:hAnsi="Times New Roman" w:cs="Times New Roman"/>
          <w:sz w:val="24"/>
          <w:szCs w:val="24"/>
        </w:rPr>
        <w:t>.</w:t>
      </w:r>
      <w:ins w:id="42" w:author="Iryna Tsymbalista" w:date="2025-05-12T14:03:00Z" w16du:dateUtc="2025-05-12T12:03:00Z">
        <w:r w:rsidR="00615FB5" w:rsidRPr="00AD7997">
          <w:rPr>
            <w:rFonts w:ascii="Times New Roman" w:hAnsi="Times New Roman" w:cs="Times New Roman"/>
            <w:sz w:val="24"/>
            <w:szCs w:val="24"/>
          </w:rPr>
          <w:t xml:space="preserve"> (Matviychuk 2022, s.73).</w:t>
        </w:r>
      </w:ins>
    </w:p>
    <w:p w14:paraId="74A79C48" w14:textId="487D1DFB" w:rsidR="00136F11" w:rsidRPr="00AD7997" w:rsidRDefault="00136F11">
      <w:pPr>
        <w:spacing w:line="360" w:lineRule="auto"/>
        <w:jc w:val="both"/>
        <w:rPr>
          <w:rFonts w:ascii="Times New Roman" w:hAnsi="Times New Roman" w:cs="Times New Roman"/>
          <w:sz w:val="24"/>
          <w:szCs w:val="24"/>
        </w:rPr>
        <w:pPrChange w:id="43" w:author="Iryna Tsymbalista" w:date="2025-05-12T11:36:00Z" w16du:dateUtc="2025-05-12T09:36:00Z">
          <w:pPr>
            <w:spacing w:line="360" w:lineRule="auto"/>
          </w:pPr>
        </w:pPrChange>
      </w:pPr>
      <w:r w:rsidRPr="00AD7997">
        <w:rPr>
          <w:rFonts w:ascii="Times New Roman" w:hAnsi="Times New Roman" w:cs="Times New Roman"/>
          <w:sz w:val="24"/>
          <w:szCs w:val="24"/>
        </w:rPr>
        <w:t xml:space="preserve">W literaturze </w:t>
      </w:r>
      <w:ins w:id="44" w:author="Joanna Skrzypczyńska" w:date="2025-05-12T10:37:00Z" w16du:dateUtc="2025-05-12T08:37:00Z">
        <w:r w:rsidR="002C71A9" w:rsidRPr="00AD7997">
          <w:rPr>
            <w:rFonts w:ascii="Times New Roman" w:hAnsi="Times New Roman" w:cs="Times New Roman"/>
            <w:sz w:val="24"/>
            <w:szCs w:val="24"/>
          </w:rPr>
          <w:t xml:space="preserve">przedmiotu </w:t>
        </w:r>
      </w:ins>
      <w:del w:id="45" w:author="Iryna Tsymbalista" w:date="2025-05-12T14:03:00Z" w16du:dateUtc="2025-05-12T12:03:00Z">
        <w:r w:rsidRPr="00AD7997" w:rsidDel="00615FB5">
          <w:rPr>
            <w:rFonts w:ascii="Times New Roman" w:hAnsi="Times New Roman" w:cs="Times New Roman"/>
            <w:sz w:val="24"/>
            <w:szCs w:val="24"/>
          </w:rPr>
          <w:delText xml:space="preserve">tematycznej </w:delText>
        </w:r>
      </w:del>
      <w:r w:rsidRPr="00AD7997">
        <w:rPr>
          <w:rFonts w:ascii="Times New Roman" w:hAnsi="Times New Roman" w:cs="Times New Roman"/>
          <w:sz w:val="24"/>
          <w:szCs w:val="24"/>
        </w:rPr>
        <w:t>sankcje są klasyfikowane w rozmaity sposób, w zależności od np. celów, jakie mają osiągnąć czy obszarów, których dotyczą. W dalszej części podrozdziału zostaną omówione główne rodzaje sankcji.</w:t>
      </w:r>
    </w:p>
    <w:p w14:paraId="704FD2D8" w14:textId="31D49835" w:rsidR="00665872" w:rsidRPr="00AD7997" w:rsidRDefault="00136F11" w:rsidP="00AD7997">
      <w:pPr>
        <w:spacing w:line="360" w:lineRule="auto"/>
        <w:jc w:val="both"/>
        <w:rPr>
          <w:ins w:id="46" w:author="Iryna Tsymbalista [2]" w:date="2025-05-12T15:37:00Z" w16du:dateUtc="2025-05-12T13:37:00Z"/>
          <w:rFonts w:ascii="Times New Roman" w:hAnsi="Times New Roman" w:cs="Times New Roman"/>
          <w:sz w:val="24"/>
          <w:szCs w:val="24"/>
        </w:rPr>
      </w:pPr>
      <w:r w:rsidRPr="00AD7997">
        <w:rPr>
          <w:rFonts w:ascii="Times New Roman" w:hAnsi="Times New Roman" w:cs="Times New Roman"/>
          <w:sz w:val="24"/>
          <w:szCs w:val="24"/>
        </w:rPr>
        <w:t xml:space="preserve">Pierwszym rodzajem, który zostanie poddany analizie, są sankcje ekonomiczne. </w:t>
      </w:r>
      <w:bookmarkStart w:id="47" w:name="_Hlk197956673"/>
      <w:r w:rsidR="00D16377" w:rsidRPr="00AD7997">
        <w:rPr>
          <w:rFonts w:ascii="Times New Roman" w:hAnsi="Times New Roman" w:cs="Times New Roman"/>
          <w:sz w:val="24"/>
          <w:szCs w:val="24"/>
        </w:rPr>
        <w:t xml:space="preserve">Sankcje gospodarcze obejmują wszelkie środki ograniczające związane z wymiarem gospodarczym. </w:t>
      </w:r>
      <w:r w:rsidR="00FB21CD" w:rsidRPr="00AD7997">
        <w:rPr>
          <w:rFonts w:ascii="Times New Roman" w:hAnsi="Times New Roman" w:cs="Times New Roman"/>
          <w:sz w:val="24"/>
          <w:szCs w:val="24"/>
        </w:rPr>
        <w:t xml:space="preserve">Według </w:t>
      </w:r>
      <w:r w:rsidRPr="00AD7997">
        <w:rPr>
          <w:rFonts w:ascii="Times New Roman" w:hAnsi="Times New Roman" w:cs="Times New Roman"/>
          <w:sz w:val="24"/>
          <w:szCs w:val="24"/>
        </w:rPr>
        <w:t>Wiśniewska</w:t>
      </w:r>
      <w:r w:rsidR="00FB21CD" w:rsidRPr="00AD7997">
        <w:rPr>
          <w:rFonts w:ascii="Times New Roman" w:hAnsi="Times New Roman" w:cs="Times New Roman"/>
          <w:sz w:val="24"/>
          <w:szCs w:val="24"/>
        </w:rPr>
        <w:t xml:space="preserve"> (cyt.</w:t>
      </w:r>
      <w:r w:rsidR="00B0562D" w:rsidRPr="00AD7997">
        <w:rPr>
          <w:rFonts w:ascii="Times New Roman" w:hAnsi="Times New Roman" w:cs="Times New Roman"/>
          <w:sz w:val="24"/>
          <w:szCs w:val="24"/>
        </w:rPr>
        <w:t xml:space="preserve"> </w:t>
      </w:r>
      <w:r w:rsidR="0078258D" w:rsidRPr="00AD7997">
        <w:rPr>
          <w:rFonts w:ascii="Times New Roman" w:hAnsi="Times New Roman" w:cs="Times New Roman"/>
          <w:sz w:val="24"/>
          <w:szCs w:val="24"/>
        </w:rPr>
        <w:t>z</w:t>
      </w:r>
      <w:r w:rsidR="00FB21CD" w:rsidRPr="00AD7997">
        <w:rPr>
          <w:rFonts w:ascii="Times New Roman" w:hAnsi="Times New Roman" w:cs="Times New Roman"/>
          <w:sz w:val="24"/>
          <w:szCs w:val="24"/>
        </w:rPr>
        <w:t>a</w:t>
      </w:r>
      <w:r w:rsidR="0078258D" w:rsidRPr="00AD7997">
        <w:rPr>
          <w:rFonts w:ascii="Times New Roman" w:hAnsi="Times New Roman" w:cs="Times New Roman"/>
          <w:sz w:val="24"/>
          <w:szCs w:val="24"/>
        </w:rPr>
        <w:t xml:space="preserve"> P.A.G.Van Bergeijk 1994</w:t>
      </w:r>
      <w:bookmarkEnd w:id="47"/>
      <w:r w:rsidR="00B0562D" w:rsidRPr="00AD7997">
        <w:rPr>
          <w:rFonts w:ascii="Times New Roman" w:hAnsi="Times New Roman" w:cs="Times New Roman"/>
          <w:sz w:val="24"/>
          <w:szCs w:val="24"/>
        </w:rPr>
        <w:t xml:space="preserve">) </w:t>
      </w:r>
      <w:ins w:id="48" w:author="Iryna Tsymbalista" w:date="2025-05-12T15:00:00Z" w16du:dateUtc="2025-05-12T13:00:00Z">
        <w:r w:rsidR="001E358B" w:rsidRPr="00AD7997">
          <w:rPr>
            <w:rFonts w:ascii="Times New Roman" w:hAnsi="Times New Roman" w:cs="Times New Roman"/>
            <w:sz w:val="24"/>
            <w:szCs w:val="24"/>
          </w:rPr>
          <w:t>Innymi słowami</w:t>
        </w:r>
      </w:ins>
      <w:ins w:id="49" w:author="Iryna Tsymbalista" w:date="2025-05-12T15:01:00Z" w16du:dateUtc="2025-05-12T13:01:00Z">
        <w:r w:rsidR="001E358B" w:rsidRPr="00AD7997">
          <w:rPr>
            <w:rFonts w:ascii="Times New Roman" w:hAnsi="Times New Roman" w:cs="Times New Roman"/>
            <w:sz w:val="24"/>
            <w:szCs w:val="24"/>
          </w:rPr>
          <w:t>,</w:t>
        </w:r>
      </w:ins>
      <w:r w:rsidR="00C35D35" w:rsidRPr="00AD7997">
        <w:rPr>
          <w:rFonts w:ascii="Times New Roman" w:hAnsi="Times New Roman" w:cs="Times New Roman"/>
          <w:sz w:val="24"/>
          <w:szCs w:val="24"/>
        </w:rPr>
        <w:t xml:space="preserve"> </w:t>
      </w:r>
      <w:r w:rsidRPr="00AD7997">
        <w:rPr>
          <w:rFonts w:ascii="Times New Roman" w:hAnsi="Times New Roman" w:cs="Times New Roman"/>
          <w:sz w:val="24"/>
          <w:szCs w:val="24"/>
        </w:rPr>
        <w:t xml:space="preserve">jest to wywieranie presji na gospodarkę określonego podmiotu poprzez stosowanie ograniczeń handlowych i finansowych, nakładanych przez jedno lub więcej państw na określone suwerenne państwo, grupę lub osobę, w celu zmuszenia do zmiany zachowania. Sankcje mogą </w:t>
      </w:r>
      <w:ins w:id="50" w:author="Iryna Tsymbalista [2]" w:date="2025-05-12T15:34:00Z" w16du:dateUtc="2025-05-12T13:34:00Z">
        <w:r w:rsidR="00BE1B07" w:rsidRPr="00AD7997">
          <w:rPr>
            <w:rFonts w:ascii="Times New Roman" w:hAnsi="Times New Roman" w:cs="Times New Roman"/>
            <w:sz w:val="24"/>
            <w:szCs w:val="24"/>
          </w:rPr>
          <w:t>dotyczy</w:t>
        </w:r>
        <w:r w:rsidR="0035226A" w:rsidRPr="00AD7997">
          <w:rPr>
            <w:rFonts w:ascii="Times New Roman" w:hAnsi="Times New Roman" w:cs="Times New Roman"/>
            <w:sz w:val="24"/>
            <w:szCs w:val="24"/>
          </w:rPr>
          <w:t xml:space="preserve">ć całej </w:t>
        </w:r>
      </w:ins>
      <w:r w:rsidRPr="00AD7997">
        <w:rPr>
          <w:rFonts w:ascii="Times New Roman" w:hAnsi="Times New Roman" w:cs="Times New Roman"/>
          <w:sz w:val="24"/>
          <w:szCs w:val="24"/>
        </w:rPr>
        <w:t>gospodarki państwa</w:t>
      </w:r>
      <w:ins w:id="51" w:author="Iryna Tsymbalista [2]" w:date="2025-05-12T15:43:00Z" w16du:dateUtc="2025-05-12T13:43:00Z">
        <w:r w:rsidR="00A526D1" w:rsidRPr="00AD7997">
          <w:rPr>
            <w:rFonts w:ascii="Times New Roman" w:hAnsi="Times New Roman" w:cs="Times New Roman"/>
            <w:sz w:val="24"/>
            <w:szCs w:val="24"/>
          </w:rPr>
          <w:t xml:space="preserve"> lub tylko </w:t>
        </w:r>
        <w:r w:rsidR="00B615F6" w:rsidRPr="00AD7997">
          <w:rPr>
            <w:rFonts w:ascii="Times New Roman" w:hAnsi="Times New Roman" w:cs="Times New Roman"/>
            <w:sz w:val="24"/>
            <w:szCs w:val="24"/>
          </w:rPr>
          <w:t xml:space="preserve">jej niektórych </w:t>
        </w:r>
        <w:r w:rsidR="00B615F6" w:rsidRPr="00AD7997">
          <w:rPr>
            <w:rFonts w:ascii="Times New Roman" w:hAnsi="Times New Roman" w:cs="Times New Roman"/>
            <w:sz w:val="24"/>
            <w:szCs w:val="24"/>
          </w:rPr>
          <w:lastRenderedPageBreak/>
          <w:t>sektorów</w:t>
        </w:r>
      </w:ins>
      <w:r w:rsidR="00C35D35" w:rsidRPr="00AD7997">
        <w:rPr>
          <w:rFonts w:ascii="Times New Roman" w:hAnsi="Times New Roman" w:cs="Times New Roman"/>
          <w:sz w:val="24"/>
          <w:szCs w:val="24"/>
        </w:rPr>
        <w:t>.</w:t>
      </w:r>
      <w:r w:rsidRPr="00AD7997">
        <w:rPr>
          <w:rFonts w:ascii="Times New Roman" w:hAnsi="Times New Roman" w:cs="Times New Roman"/>
          <w:sz w:val="24"/>
          <w:szCs w:val="24"/>
        </w:rPr>
        <w:t xml:space="preserve"> Powodem ich nałożenia może być zagrożenie gospodarcze, polityczne, a także sprzeczność z polityką wewnętrzną lub zewnętrzną danego państwa.</w:t>
      </w:r>
      <w:ins w:id="52" w:author="Iryna Tsymbalista [2]" w:date="2025-05-12T15:37:00Z" w16du:dateUtc="2025-05-12T13:37:00Z">
        <w:r w:rsidR="00665872" w:rsidRPr="00AD7997">
          <w:rPr>
            <w:rFonts w:ascii="Times New Roman" w:hAnsi="Times New Roman" w:cs="Times New Roman"/>
            <w:sz w:val="24"/>
            <w:szCs w:val="24"/>
          </w:rPr>
          <w:t xml:space="preserve"> (Wiśniewska 2005</w:t>
        </w:r>
      </w:ins>
      <w:r w:rsidR="00D31EF3" w:rsidRPr="00AD7997">
        <w:rPr>
          <w:rFonts w:ascii="Times New Roman" w:hAnsi="Times New Roman" w:cs="Times New Roman"/>
          <w:sz w:val="24"/>
          <w:szCs w:val="24"/>
        </w:rPr>
        <w:t>, ss. 30-32</w:t>
      </w:r>
      <w:ins w:id="53" w:author="Iryna Tsymbalista [2]" w:date="2025-05-12T15:37:00Z" w16du:dateUtc="2025-05-12T13:37:00Z">
        <w:r w:rsidR="00665872" w:rsidRPr="00AD7997">
          <w:rPr>
            <w:rFonts w:ascii="Times New Roman" w:hAnsi="Times New Roman" w:cs="Times New Roman"/>
            <w:sz w:val="24"/>
            <w:szCs w:val="24"/>
          </w:rPr>
          <w:t>)</w:t>
        </w:r>
      </w:ins>
    </w:p>
    <w:p w14:paraId="5D237E39" w14:textId="06D1D933" w:rsidR="00136F11" w:rsidRPr="00AD7997" w:rsidRDefault="006B7CF6">
      <w:pPr>
        <w:spacing w:line="360" w:lineRule="auto"/>
        <w:jc w:val="both"/>
        <w:rPr>
          <w:rFonts w:ascii="Times New Roman" w:hAnsi="Times New Roman" w:cs="Times New Roman"/>
          <w:sz w:val="24"/>
          <w:szCs w:val="24"/>
        </w:rPr>
        <w:pPrChange w:id="54" w:author="Iryna Tsymbalista" w:date="2025-05-12T11:36:00Z" w16du:dateUtc="2025-05-12T09:36:00Z">
          <w:pPr>
            <w:spacing w:line="360" w:lineRule="auto"/>
          </w:pPr>
        </w:pPrChange>
      </w:pPr>
      <w:r w:rsidRPr="00AD7997">
        <w:rPr>
          <w:rFonts w:ascii="Times New Roman" w:hAnsi="Times New Roman" w:cs="Times New Roman"/>
          <w:sz w:val="24"/>
          <w:szCs w:val="24"/>
        </w:rPr>
        <w:t>Sankcje ekonomiczne obejmują szero</w:t>
      </w:r>
      <w:r w:rsidR="00412D1D" w:rsidRPr="00AD7997">
        <w:rPr>
          <w:rFonts w:ascii="Times New Roman" w:hAnsi="Times New Roman" w:cs="Times New Roman"/>
          <w:sz w:val="24"/>
          <w:szCs w:val="24"/>
        </w:rPr>
        <w:t>ki</w:t>
      </w:r>
      <w:r w:rsidRPr="00AD7997">
        <w:rPr>
          <w:rFonts w:ascii="Times New Roman" w:hAnsi="Times New Roman" w:cs="Times New Roman"/>
          <w:sz w:val="24"/>
          <w:szCs w:val="24"/>
        </w:rPr>
        <w:t xml:space="preserve"> wachlarz instrumentów, które mogą być </w:t>
      </w:r>
      <w:r w:rsidR="001003F9" w:rsidRPr="00AD7997">
        <w:rPr>
          <w:rFonts w:ascii="Times New Roman" w:hAnsi="Times New Roman" w:cs="Times New Roman"/>
          <w:sz w:val="24"/>
          <w:szCs w:val="24"/>
        </w:rPr>
        <w:t>stosowane w celu realizacji określonych celów. Co więcej, są o</w:t>
      </w:r>
      <w:r w:rsidR="009B210D" w:rsidRPr="00AD7997">
        <w:rPr>
          <w:rFonts w:ascii="Times New Roman" w:hAnsi="Times New Roman" w:cs="Times New Roman"/>
          <w:sz w:val="24"/>
          <w:szCs w:val="24"/>
        </w:rPr>
        <w:t xml:space="preserve">ne uznawane za najczęściej wykorzystywaną </w:t>
      </w:r>
      <w:r w:rsidR="004E6A9C" w:rsidRPr="00AD7997">
        <w:rPr>
          <w:rFonts w:ascii="Times New Roman" w:hAnsi="Times New Roman" w:cs="Times New Roman"/>
          <w:sz w:val="24"/>
          <w:szCs w:val="24"/>
        </w:rPr>
        <w:t>formę nacisku (Sedliar, 2013, s.15)</w:t>
      </w:r>
      <w:r w:rsidR="00136F11" w:rsidRPr="00AD7997">
        <w:rPr>
          <w:rFonts w:ascii="Times New Roman" w:hAnsi="Times New Roman" w:cs="Times New Roman"/>
          <w:sz w:val="24"/>
          <w:szCs w:val="24"/>
        </w:rPr>
        <w:t>. Wśród najczęściej stosowanych środków wymienia się m.in.: embargo, ograniczenia inwestycji</w:t>
      </w:r>
      <w:r w:rsidR="00CA2D22" w:rsidRPr="00AD7997">
        <w:rPr>
          <w:rFonts w:ascii="Times New Roman" w:hAnsi="Times New Roman" w:cs="Times New Roman"/>
          <w:sz w:val="24"/>
          <w:szCs w:val="24"/>
        </w:rPr>
        <w:t xml:space="preserve">, bojkot handlowy, </w:t>
      </w:r>
      <w:r w:rsidR="00827E9F" w:rsidRPr="00AD7997">
        <w:rPr>
          <w:rFonts w:ascii="Times New Roman" w:hAnsi="Times New Roman" w:cs="Times New Roman"/>
          <w:sz w:val="24"/>
          <w:szCs w:val="24"/>
        </w:rPr>
        <w:t>wprowadzenie dodatkowych ceł oraz z</w:t>
      </w:r>
      <w:r w:rsidR="00136F11" w:rsidRPr="00AD7997">
        <w:rPr>
          <w:rFonts w:ascii="Times New Roman" w:hAnsi="Times New Roman" w:cs="Times New Roman"/>
          <w:sz w:val="24"/>
          <w:szCs w:val="24"/>
        </w:rPr>
        <w:t xml:space="preserve">amrożenie </w:t>
      </w:r>
      <w:r w:rsidR="004556EA">
        <w:rPr>
          <w:rFonts w:ascii="Times New Roman" w:hAnsi="Times New Roman" w:cs="Times New Roman"/>
          <w:sz w:val="24"/>
          <w:szCs w:val="24"/>
        </w:rPr>
        <w:t>ak</w:t>
      </w:r>
      <w:r w:rsidR="00B450B2">
        <w:rPr>
          <w:rFonts w:ascii="Times New Roman" w:hAnsi="Times New Roman" w:cs="Times New Roman"/>
          <w:sz w:val="24"/>
          <w:szCs w:val="24"/>
        </w:rPr>
        <w:t>tywów</w:t>
      </w:r>
      <w:r w:rsidR="00412D1D" w:rsidRPr="00AD7997">
        <w:rPr>
          <w:rFonts w:ascii="Times New Roman" w:hAnsi="Times New Roman" w:cs="Times New Roman"/>
          <w:sz w:val="24"/>
          <w:szCs w:val="24"/>
        </w:rPr>
        <w:t xml:space="preserve"> (Matvichuk, 2022, s.72)</w:t>
      </w:r>
    </w:p>
    <w:p w14:paraId="0534DD7A" w14:textId="6D77CA9A" w:rsidR="008010C8" w:rsidRPr="00AD7997" w:rsidRDefault="008010C8"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Embargo </w:t>
      </w:r>
      <w:r w:rsidR="00A5135B" w:rsidRPr="00AD7997">
        <w:rPr>
          <w:rFonts w:ascii="Times New Roman" w:hAnsi="Times New Roman" w:cs="Times New Roman"/>
          <w:sz w:val="24"/>
          <w:szCs w:val="24"/>
        </w:rPr>
        <w:t xml:space="preserve">(trade embargo) </w:t>
      </w:r>
      <w:r w:rsidR="00D3318F" w:rsidRPr="00AD7997">
        <w:rPr>
          <w:rFonts w:ascii="Times New Roman" w:hAnsi="Times New Roman" w:cs="Times New Roman"/>
          <w:sz w:val="24"/>
          <w:szCs w:val="24"/>
        </w:rPr>
        <w:t xml:space="preserve">– </w:t>
      </w:r>
      <w:r w:rsidRPr="00AD7997">
        <w:rPr>
          <w:rFonts w:ascii="Times New Roman" w:hAnsi="Times New Roman" w:cs="Times New Roman"/>
          <w:sz w:val="24"/>
          <w:szCs w:val="24"/>
        </w:rPr>
        <w:t>to częściowy lub całkowity zakaz handlu, kupna lub sprzedaży między krajem objętym sankcjami (lub innymi podmiotami objtymi sankcjami) a resztą świata. Jest to skuteczna forma odizolowania kraju od handlu międzynarodowego w celu powstrzymania naruszeń i zapobiegania podobnym działaniom w przyszłości.</w:t>
      </w:r>
      <w:r w:rsidR="00EA0888" w:rsidRPr="00AD7997">
        <w:rPr>
          <w:rFonts w:ascii="Times New Roman" w:hAnsi="Times New Roman" w:cs="Times New Roman"/>
          <w:sz w:val="24"/>
          <w:szCs w:val="24"/>
        </w:rPr>
        <w:t xml:space="preserve"> (LexisNexis, b.d.)</w:t>
      </w:r>
    </w:p>
    <w:p w14:paraId="0F2DF9B9" w14:textId="0B94F162" w:rsidR="008010C8" w:rsidRPr="00AD7997" w:rsidRDefault="008010C8"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Embarg</w:t>
      </w:r>
      <w:r w:rsidR="006B3878" w:rsidRPr="00AD7997">
        <w:rPr>
          <w:rFonts w:ascii="Times New Roman" w:hAnsi="Times New Roman" w:cs="Times New Roman"/>
          <w:sz w:val="24"/>
          <w:szCs w:val="24"/>
        </w:rPr>
        <w:t>o</w:t>
      </w:r>
      <w:r w:rsidRPr="00AD7997">
        <w:rPr>
          <w:rFonts w:ascii="Times New Roman" w:hAnsi="Times New Roman" w:cs="Times New Roman"/>
          <w:sz w:val="24"/>
          <w:szCs w:val="24"/>
        </w:rPr>
        <w:t xml:space="preserve"> mo</w:t>
      </w:r>
      <w:r w:rsidR="006B3878" w:rsidRPr="00AD7997">
        <w:rPr>
          <w:rFonts w:ascii="Times New Roman" w:hAnsi="Times New Roman" w:cs="Times New Roman"/>
          <w:sz w:val="24"/>
          <w:szCs w:val="24"/>
        </w:rPr>
        <w:t>że</w:t>
      </w:r>
      <w:r w:rsidRPr="00AD7997">
        <w:rPr>
          <w:rFonts w:ascii="Times New Roman" w:hAnsi="Times New Roman" w:cs="Times New Roman"/>
          <w:sz w:val="24"/>
          <w:szCs w:val="24"/>
        </w:rPr>
        <w:t xml:space="preserve"> przybierać formę zakazów importu i eksportu towarów, usług i technologii, ograniczeń transakcji finansowych między krajami, a także sankcji wymierzonych w całe sektory gospodarki danego kraju.</w:t>
      </w:r>
      <w:r w:rsidR="00EA0888" w:rsidRPr="00AD7997">
        <w:rPr>
          <w:rFonts w:ascii="Times New Roman" w:hAnsi="Times New Roman" w:cs="Times New Roman"/>
          <w:sz w:val="24"/>
          <w:szCs w:val="24"/>
        </w:rPr>
        <w:t xml:space="preserve"> (LexisNexis, b.d.)</w:t>
      </w:r>
    </w:p>
    <w:p w14:paraId="323EEEC9" w14:textId="4AA0E738" w:rsidR="008010C8" w:rsidRPr="00AD7997" w:rsidRDefault="008010C8"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Co do zasady, embargo prowadzi do zwiększenia strat gospodarczych z powodu ograniczenia handlu. Jeśli jednak są stosowane w sposób nieprzemyślany, mogą prowadzić do negatywnych konsekwencji, takich jak ograniczenie możliwości handlowych dla krajów trzecich lub tworzenie barier dla małych i średnich przedsiębiorstw. Embarga, podobnie jak inne formy sankcji, mogą mieć również negatywny wpływ na ludność krajów zaangażowanych w konflikt</w:t>
      </w:r>
      <w:r w:rsidR="000D7D0A" w:rsidRPr="00AD7997">
        <w:rPr>
          <w:rFonts w:ascii="Times New Roman" w:hAnsi="Times New Roman" w:cs="Times New Roman"/>
          <w:sz w:val="24"/>
          <w:szCs w:val="24"/>
        </w:rPr>
        <w:t xml:space="preserve"> (LexisNexis, b</w:t>
      </w:r>
      <w:r w:rsidR="00EA0888" w:rsidRPr="00AD7997">
        <w:rPr>
          <w:rFonts w:ascii="Times New Roman" w:hAnsi="Times New Roman" w:cs="Times New Roman"/>
          <w:sz w:val="24"/>
          <w:szCs w:val="24"/>
        </w:rPr>
        <w:t>.</w:t>
      </w:r>
      <w:r w:rsidR="000D7D0A" w:rsidRPr="00AD7997">
        <w:rPr>
          <w:rFonts w:ascii="Times New Roman" w:hAnsi="Times New Roman" w:cs="Times New Roman"/>
          <w:sz w:val="24"/>
          <w:szCs w:val="24"/>
        </w:rPr>
        <w:t>d</w:t>
      </w:r>
      <w:r w:rsidR="00EA0888" w:rsidRPr="00AD7997">
        <w:rPr>
          <w:rFonts w:ascii="Times New Roman" w:hAnsi="Times New Roman" w:cs="Times New Roman"/>
          <w:sz w:val="24"/>
          <w:szCs w:val="24"/>
        </w:rPr>
        <w:t>.</w:t>
      </w:r>
      <w:r w:rsidR="000D7D0A" w:rsidRPr="00AD7997">
        <w:rPr>
          <w:rFonts w:ascii="Times New Roman" w:hAnsi="Times New Roman" w:cs="Times New Roman"/>
          <w:sz w:val="24"/>
          <w:szCs w:val="24"/>
        </w:rPr>
        <w:t>)</w:t>
      </w:r>
    </w:p>
    <w:p w14:paraId="39565320" w14:textId="45040CDB" w:rsidR="008F5E4B" w:rsidRPr="00AD7997" w:rsidRDefault="008F5E4B"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Ograniczenia inwestycyjne są rodzajem sankcji gospodarczych, które mają na celu ograniczenie dostępu kraju objętego sankcjami do kapitału poprzez zakazanie inwestycji bezpośrednio lub za pośrednictwem instytucji finansowych. W ten sposób kraj-agresor traci dostęp do finansowania, co może </w:t>
      </w:r>
      <w:r w:rsidR="001E0DBA" w:rsidRPr="00AD7997">
        <w:rPr>
          <w:rFonts w:ascii="Times New Roman" w:hAnsi="Times New Roman" w:cs="Times New Roman"/>
          <w:sz w:val="24"/>
          <w:szCs w:val="24"/>
        </w:rPr>
        <w:t xml:space="preserve">utrudnić </w:t>
      </w:r>
      <w:r w:rsidRPr="00AD7997">
        <w:rPr>
          <w:rFonts w:ascii="Times New Roman" w:hAnsi="Times New Roman" w:cs="Times New Roman"/>
          <w:sz w:val="24"/>
          <w:szCs w:val="24"/>
        </w:rPr>
        <w:t>kontynuowanie nielegalnych działań.</w:t>
      </w:r>
      <w:r w:rsidR="00231001" w:rsidRPr="00AD7997">
        <w:rPr>
          <w:rFonts w:ascii="Times New Roman" w:hAnsi="Times New Roman" w:cs="Times New Roman"/>
          <w:sz w:val="24"/>
          <w:szCs w:val="24"/>
        </w:rPr>
        <w:t xml:space="preserve"> (Sanction Scanner, n.d)</w:t>
      </w:r>
    </w:p>
    <w:p w14:paraId="0A8F5378" w14:textId="2A432FE6" w:rsidR="00231001" w:rsidRPr="00AD7997" w:rsidRDefault="0023100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Zamrożenie aktywów </w:t>
      </w:r>
      <w:r w:rsidR="00024DDC" w:rsidRPr="00AD7997">
        <w:rPr>
          <w:rFonts w:ascii="Times New Roman" w:hAnsi="Times New Roman" w:cs="Times New Roman"/>
          <w:sz w:val="24"/>
          <w:szCs w:val="24"/>
        </w:rPr>
        <w:t>– polega</w:t>
      </w:r>
      <w:r w:rsidR="00282A41" w:rsidRPr="00AD7997">
        <w:rPr>
          <w:rFonts w:ascii="Times New Roman" w:hAnsi="Times New Roman" w:cs="Times New Roman"/>
          <w:sz w:val="24"/>
          <w:szCs w:val="24"/>
        </w:rPr>
        <w:t xml:space="preserve"> na </w:t>
      </w:r>
      <w:r w:rsidRPr="00AD7997">
        <w:rPr>
          <w:rFonts w:ascii="Times New Roman" w:hAnsi="Times New Roman" w:cs="Times New Roman"/>
          <w:sz w:val="24"/>
          <w:szCs w:val="24"/>
        </w:rPr>
        <w:t>blokowani</w:t>
      </w:r>
      <w:r w:rsidR="00282A41" w:rsidRPr="00AD7997">
        <w:rPr>
          <w:rFonts w:ascii="Times New Roman" w:hAnsi="Times New Roman" w:cs="Times New Roman"/>
          <w:sz w:val="24"/>
          <w:szCs w:val="24"/>
        </w:rPr>
        <w:t>u</w:t>
      </w:r>
      <w:r w:rsidRPr="00AD7997">
        <w:rPr>
          <w:rFonts w:ascii="Times New Roman" w:hAnsi="Times New Roman" w:cs="Times New Roman"/>
          <w:sz w:val="24"/>
          <w:szCs w:val="24"/>
        </w:rPr>
        <w:t xml:space="preserve"> aktywów należących do osób, podmiotów lub państw znajdujących się na listach sankcyjnych. Podobnie jak w przypadku większości innych rodzajów sankcji gospodarczych, głównym celem tego środka jest ograniczenie dostępu do aktywów finansowych i fizycznych, które mogłyby zostać potencjalnie wykorzystane do wyrządzenia szkody lub osiągnięcia celów sprzecznych z prawem międzynarodowym lub interesami bezpieczeństwa narodowego i globalnego.</w:t>
      </w:r>
      <w:r w:rsidR="00024DDC" w:rsidRPr="00AD7997">
        <w:rPr>
          <w:rFonts w:ascii="Times New Roman" w:hAnsi="Times New Roman" w:cs="Times New Roman"/>
          <w:sz w:val="24"/>
          <w:szCs w:val="24"/>
        </w:rPr>
        <w:t xml:space="preserve"> (Sanction Scanner, n.d)</w:t>
      </w:r>
    </w:p>
    <w:p w14:paraId="2298693A" w14:textId="5AF94AE3"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Drugim istotnym rodzajem sankcji, obok środków gospodarczych, są sankcje dyplomatyczne. „Międzynarodowe sankcje dyplomatyczne to środki polityczne mające na celu wyrażenie dezaprobaty lub niezadowolenia wobec określonego działania poprzez międzynarodową izolację polityczną państwa docelowego</w:t>
      </w:r>
      <w:bookmarkStart w:id="55" w:name="_Hlk198393945"/>
      <w:r w:rsidRPr="00AD7997">
        <w:rPr>
          <w:rFonts w:ascii="Times New Roman" w:hAnsi="Times New Roman" w:cs="Times New Roman"/>
          <w:sz w:val="24"/>
          <w:szCs w:val="24"/>
        </w:rPr>
        <w:t xml:space="preserve">” (Sedliar, 2013, s. 19).  </w:t>
      </w:r>
      <w:bookmarkEnd w:id="55"/>
    </w:p>
    <w:p w14:paraId="4C099157" w14:textId="6E0273EE" w:rsidR="00136F11" w:rsidRPr="00AD7997" w:rsidRDefault="00136F11">
      <w:pPr>
        <w:spacing w:line="360" w:lineRule="auto"/>
        <w:jc w:val="both"/>
        <w:rPr>
          <w:rFonts w:ascii="Times New Roman" w:hAnsi="Times New Roman" w:cs="Times New Roman"/>
          <w:sz w:val="24"/>
          <w:szCs w:val="24"/>
        </w:rPr>
        <w:pPrChange w:id="56" w:author="Iryna Tsymbalista" w:date="2025-05-12T11:36:00Z" w16du:dateUtc="2025-05-12T09:36:00Z">
          <w:pPr>
            <w:spacing w:line="360" w:lineRule="auto"/>
          </w:pPr>
        </w:pPrChange>
      </w:pPr>
      <w:r w:rsidRPr="00AD7997">
        <w:rPr>
          <w:rFonts w:ascii="Times New Roman" w:hAnsi="Times New Roman" w:cs="Times New Roman"/>
          <w:sz w:val="24"/>
          <w:szCs w:val="24"/>
        </w:rPr>
        <w:lastRenderedPageBreak/>
        <w:t>Tego rodzaju sankcje mają przede wszystkim wymiar symboliczny i polityczny, jednak mogą także prowadzić do realnych konsekwencji, takich jak utrudnienie negocjacji handlowych, spadek wpływów międzynarodowych czy osłabienie pozycji państwa na arenie światowej.</w:t>
      </w:r>
      <w:r w:rsidR="003E444D" w:rsidRPr="00AD7997">
        <w:rPr>
          <w:rFonts w:ascii="Times New Roman" w:hAnsi="Times New Roman" w:cs="Times New Roman"/>
          <w:sz w:val="24"/>
          <w:szCs w:val="24"/>
        </w:rPr>
        <w:t xml:space="preserve"> </w:t>
      </w:r>
      <w:r w:rsidR="004C720F" w:rsidRPr="00AD7997">
        <w:rPr>
          <w:rFonts w:ascii="Times New Roman" w:hAnsi="Times New Roman" w:cs="Times New Roman"/>
          <w:sz w:val="24"/>
          <w:szCs w:val="24"/>
        </w:rPr>
        <w:t>(Matvichuk, 2022, s.72)</w:t>
      </w:r>
    </w:p>
    <w:p w14:paraId="26198415" w14:textId="7491C403" w:rsidR="00136F11" w:rsidRPr="00AD7997" w:rsidRDefault="00136F11">
      <w:pPr>
        <w:spacing w:line="360" w:lineRule="auto"/>
        <w:jc w:val="both"/>
        <w:rPr>
          <w:rFonts w:ascii="Times New Roman" w:hAnsi="Times New Roman" w:cs="Times New Roman"/>
          <w:sz w:val="24"/>
          <w:szCs w:val="24"/>
        </w:rPr>
        <w:pPrChange w:id="57" w:author="Iryna Tsymbalista" w:date="2025-05-12T11:36:00Z" w16du:dateUtc="2025-05-12T09:36:00Z">
          <w:pPr>
            <w:spacing w:line="360" w:lineRule="auto"/>
          </w:pPr>
        </w:pPrChange>
      </w:pPr>
      <w:r w:rsidRPr="00AD7997">
        <w:rPr>
          <w:rFonts w:ascii="Times New Roman" w:hAnsi="Times New Roman" w:cs="Times New Roman"/>
          <w:sz w:val="24"/>
          <w:szCs w:val="24"/>
        </w:rPr>
        <w:t>Najostrzejszą formą sankcji dyplomatycznych może być całkowite zerwanie stosunków dyplomatycznych między skonfliktowanymi stronami, choć nie jest to jedyny możliwy środek. Do katalogu sankcji dyplomatycznych zalicza się również izolację dyplomatyczną,</w:t>
      </w:r>
      <w:r w:rsidR="008E45B4" w:rsidRPr="00AD7997">
        <w:rPr>
          <w:rFonts w:ascii="Times New Roman" w:hAnsi="Times New Roman" w:cs="Times New Roman"/>
          <w:sz w:val="24"/>
          <w:szCs w:val="24"/>
        </w:rPr>
        <w:t xml:space="preserve"> os</w:t>
      </w:r>
      <w:r w:rsidR="0035253A" w:rsidRPr="00AD7997">
        <w:rPr>
          <w:rFonts w:ascii="Times New Roman" w:hAnsi="Times New Roman" w:cs="Times New Roman"/>
          <w:sz w:val="24"/>
          <w:szCs w:val="24"/>
        </w:rPr>
        <w:t>ł</w:t>
      </w:r>
      <w:r w:rsidR="008E45B4" w:rsidRPr="00AD7997">
        <w:rPr>
          <w:rFonts w:ascii="Times New Roman" w:hAnsi="Times New Roman" w:cs="Times New Roman"/>
          <w:sz w:val="24"/>
          <w:szCs w:val="24"/>
        </w:rPr>
        <w:t>abie</w:t>
      </w:r>
      <w:r w:rsidR="0035253A" w:rsidRPr="00AD7997">
        <w:rPr>
          <w:rFonts w:ascii="Times New Roman" w:hAnsi="Times New Roman" w:cs="Times New Roman"/>
          <w:sz w:val="24"/>
          <w:szCs w:val="24"/>
        </w:rPr>
        <w:t xml:space="preserve">nie relacji dyplomatycznych między stronami, </w:t>
      </w:r>
      <w:r w:rsidRPr="00AD7997">
        <w:rPr>
          <w:rFonts w:ascii="Times New Roman" w:hAnsi="Times New Roman" w:cs="Times New Roman"/>
          <w:sz w:val="24"/>
          <w:szCs w:val="24"/>
        </w:rPr>
        <w:t>wydalanie przedstawicieli dyplomatycznych oraz ograniczenie udziału danego państwa w pracach organizacji międzynarodowych.</w:t>
      </w:r>
      <w:r w:rsidR="00CA24B7" w:rsidRPr="00AD7997">
        <w:rPr>
          <w:rFonts w:ascii="Times New Roman" w:hAnsi="Times New Roman" w:cs="Times New Roman"/>
          <w:sz w:val="24"/>
          <w:szCs w:val="24"/>
        </w:rPr>
        <w:t xml:space="preserve"> </w:t>
      </w:r>
      <w:r w:rsidR="00555D4A" w:rsidRPr="00AD7997">
        <w:rPr>
          <w:rFonts w:ascii="Times New Roman" w:hAnsi="Times New Roman" w:cs="Times New Roman"/>
          <w:sz w:val="24"/>
          <w:szCs w:val="24"/>
        </w:rPr>
        <w:t>We współczesnej historii dyploma</w:t>
      </w:r>
      <w:r w:rsidR="006925AA" w:rsidRPr="00AD7997">
        <w:rPr>
          <w:rFonts w:ascii="Times New Roman" w:hAnsi="Times New Roman" w:cs="Times New Roman"/>
          <w:sz w:val="24"/>
          <w:szCs w:val="24"/>
        </w:rPr>
        <w:t>cji</w:t>
      </w:r>
      <w:r w:rsidR="00555D4A" w:rsidRPr="00AD7997">
        <w:rPr>
          <w:rFonts w:ascii="Times New Roman" w:hAnsi="Times New Roman" w:cs="Times New Roman"/>
          <w:sz w:val="24"/>
          <w:szCs w:val="24"/>
        </w:rPr>
        <w:t xml:space="preserve"> można znaleźć wiele przykładów zastosowania sankcji dyplo</w:t>
      </w:r>
      <w:r w:rsidR="006925AA" w:rsidRPr="00AD7997">
        <w:rPr>
          <w:rFonts w:ascii="Times New Roman" w:hAnsi="Times New Roman" w:cs="Times New Roman"/>
          <w:sz w:val="24"/>
          <w:szCs w:val="24"/>
        </w:rPr>
        <w:t>matycznych.</w:t>
      </w:r>
      <w:r w:rsidRPr="00AD7997">
        <w:rPr>
          <w:rFonts w:ascii="Times New Roman" w:hAnsi="Times New Roman" w:cs="Times New Roman"/>
          <w:sz w:val="24"/>
          <w:szCs w:val="24"/>
        </w:rPr>
        <w:t xml:space="preserve"> </w:t>
      </w:r>
      <w:r w:rsidR="00542E76" w:rsidRPr="00AD7997">
        <w:rPr>
          <w:rFonts w:ascii="Times New Roman" w:hAnsi="Times New Roman" w:cs="Times New Roman"/>
          <w:sz w:val="24"/>
          <w:szCs w:val="24"/>
        </w:rPr>
        <w:t>W odpowiedzi na aneksję Krymu w 2014 r. Rosja została wydalona z G8 jako wyraz międzynarodowego potępienia za łamanie prawa międzynarodowego</w:t>
      </w:r>
      <w:r w:rsidR="00E50E10" w:rsidRPr="00AD7997">
        <w:rPr>
          <w:rFonts w:ascii="Times New Roman" w:hAnsi="Times New Roman" w:cs="Times New Roman"/>
          <w:sz w:val="24"/>
          <w:szCs w:val="24"/>
        </w:rPr>
        <w:t>.</w:t>
      </w:r>
      <w:r w:rsidRPr="00AD7997">
        <w:rPr>
          <w:rFonts w:ascii="Times New Roman" w:hAnsi="Times New Roman" w:cs="Times New Roman"/>
          <w:sz w:val="24"/>
          <w:szCs w:val="24"/>
        </w:rPr>
        <w:t xml:space="preserve"> </w:t>
      </w:r>
      <w:r w:rsidR="00E50E10" w:rsidRPr="00AD7997">
        <w:rPr>
          <w:rFonts w:ascii="Times New Roman" w:hAnsi="Times New Roman" w:cs="Times New Roman"/>
          <w:sz w:val="24"/>
          <w:szCs w:val="24"/>
        </w:rPr>
        <w:t>Kolejnym przykładem</w:t>
      </w:r>
      <w:r w:rsidR="007D5A24" w:rsidRPr="00AD7997">
        <w:rPr>
          <w:rFonts w:ascii="Times New Roman" w:hAnsi="Times New Roman" w:cs="Times New Roman"/>
          <w:sz w:val="24"/>
          <w:szCs w:val="24"/>
        </w:rPr>
        <w:t xml:space="preserve"> </w:t>
      </w:r>
      <w:r w:rsidR="00E50E10" w:rsidRPr="00AD7997">
        <w:rPr>
          <w:rFonts w:ascii="Times New Roman" w:hAnsi="Times New Roman" w:cs="Times New Roman"/>
          <w:sz w:val="24"/>
          <w:szCs w:val="24"/>
        </w:rPr>
        <w:t>sankcji dyplomatycznych było wzajemne wydalenie białoruskich, polskich i litewskich dyplomatów po zaostrzeniu stosunków politycznych między państwami w listopadzie i grudniu 2021 roku</w:t>
      </w:r>
      <w:bookmarkStart w:id="58" w:name="_Hlk198068344"/>
      <w:r w:rsidR="00E50E10" w:rsidRPr="00AD7997">
        <w:rPr>
          <w:rFonts w:ascii="Times New Roman" w:hAnsi="Times New Roman" w:cs="Times New Roman"/>
          <w:sz w:val="24"/>
          <w:szCs w:val="24"/>
        </w:rPr>
        <w:t>.</w:t>
      </w:r>
      <w:r w:rsidR="004C720F" w:rsidRPr="00AD7997">
        <w:rPr>
          <w:rFonts w:ascii="Times New Roman" w:hAnsi="Times New Roman" w:cs="Times New Roman"/>
          <w:sz w:val="24"/>
          <w:szCs w:val="24"/>
        </w:rPr>
        <w:t xml:space="preserve"> (Matvichuk, 2022, s.72)</w:t>
      </w:r>
    </w:p>
    <w:bookmarkEnd w:id="58"/>
    <w:p w14:paraId="2C3308AC" w14:textId="3A90C761" w:rsidR="00A27F6A"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 kontekście międzynarodowych środków nacisku nie można pominąć sankcji wojskowych,</w:t>
      </w:r>
      <w:r w:rsidR="002E14E9" w:rsidRPr="00AD7997">
        <w:rPr>
          <w:rFonts w:ascii="Times New Roman" w:hAnsi="Times New Roman" w:cs="Times New Roman"/>
          <w:sz w:val="24"/>
          <w:szCs w:val="24"/>
        </w:rPr>
        <w:t xml:space="preserve"> </w:t>
      </w:r>
      <w:ins w:id="59" w:author="Joanna Skrzypczyńska" w:date="2025-05-12T11:09:00Z" w16du:dateUtc="2025-05-12T09:09:00Z">
        <w:r w:rsidR="00652D5A" w:rsidRPr="00AD7997">
          <w:rPr>
            <w:rFonts w:ascii="Times New Roman" w:hAnsi="Times New Roman" w:cs="Times New Roman"/>
            <w:sz w:val="24"/>
            <w:szCs w:val="24"/>
          </w:rPr>
          <w:t>najczęściej</w:t>
        </w:r>
      </w:ins>
      <w:r w:rsidRPr="00AD7997">
        <w:rPr>
          <w:rFonts w:ascii="Times New Roman" w:hAnsi="Times New Roman" w:cs="Times New Roman"/>
          <w:sz w:val="24"/>
          <w:szCs w:val="24"/>
        </w:rPr>
        <w:t xml:space="preserve"> </w:t>
      </w:r>
      <w:ins w:id="60" w:author="Joanna Skrzypczyńska" w:date="2025-05-12T11:09:00Z" w16du:dateUtc="2025-05-12T09:09:00Z">
        <w:r w:rsidR="00652D5A" w:rsidRPr="00AD7997">
          <w:rPr>
            <w:rFonts w:ascii="Times New Roman" w:hAnsi="Times New Roman" w:cs="Times New Roman"/>
            <w:sz w:val="24"/>
            <w:szCs w:val="24"/>
          </w:rPr>
          <w:t>są</w:t>
        </w:r>
      </w:ins>
      <w:r w:rsidRPr="00AD7997">
        <w:rPr>
          <w:rFonts w:ascii="Times New Roman" w:hAnsi="Times New Roman" w:cs="Times New Roman"/>
          <w:sz w:val="24"/>
          <w:szCs w:val="24"/>
        </w:rPr>
        <w:t xml:space="preserve"> one stosowane w skrajnych przypadkach. </w:t>
      </w:r>
      <w:r w:rsidR="00A27F6A" w:rsidRPr="00AD7997">
        <w:rPr>
          <w:rFonts w:ascii="Times New Roman" w:hAnsi="Times New Roman" w:cs="Times New Roman"/>
          <w:sz w:val="24"/>
          <w:szCs w:val="24"/>
        </w:rPr>
        <w:t>Jak wskazuje sama nazwa, są to środki ograniczające, mające na celu osłabienie potencjału militarnego danego państwa (lub organizacji) w celu zapobieżenia lub powstrzymania agresji zbrojnej, a także wyrażenia potępienia działań agresora. Do sankcji wojskowych zalicza się: embargo na broń, strefy zakazu lotów oraz interwencje wojskowe.</w:t>
      </w:r>
      <w:r w:rsidR="00E37640" w:rsidRPr="00AD7997">
        <w:rPr>
          <w:rFonts w:ascii="Times New Roman" w:hAnsi="Times New Roman" w:cs="Times New Roman"/>
          <w:sz w:val="24"/>
          <w:szCs w:val="24"/>
        </w:rPr>
        <w:t xml:space="preserve"> </w:t>
      </w:r>
      <w:bookmarkStart w:id="61" w:name="_Hlk198028926"/>
      <w:r w:rsidR="00E37640" w:rsidRPr="00AD7997">
        <w:rPr>
          <w:rFonts w:ascii="Times New Roman" w:hAnsi="Times New Roman" w:cs="Times New Roman"/>
          <w:sz w:val="24"/>
          <w:szCs w:val="24"/>
        </w:rPr>
        <w:t>(Sanction Scanner, n.d)</w:t>
      </w:r>
      <w:bookmarkEnd w:id="61"/>
    </w:p>
    <w:p w14:paraId="636033B8" w14:textId="144D2483" w:rsidR="00D81AA0" w:rsidRPr="00AD7997" w:rsidRDefault="00781794"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Embargo na broń to zakaz lub ograniczenie eksportu broni i amunicji, co jest szczególnie ważne w regionach, w których trwają działania wojenne. W przeciwieństwie do interwencji wojskowej, embargo na broń nie jest tak kosztowne i zazwyczaj łatwiej jest je wynegocjować na arenie międzynarodowej. Takie ograniczenia są najczęściej nakładane w celu zmniejszenia ryzyka dla stabilności międzynarodowej, w obliczu konfliktu zbrojnego, który może rozprzestrzenić się poza granice jednego kraju i zdestabilizować region, a także jako dodatkowe narzędzie w procesie przywracania władzy legalnie wybranym siłom politycznym.</w:t>
      </w:r>
      <w:r w:rsidR="00CB1712" w:rsidRPr="00AD7997">
        <w:rPr>
          <w:rFonts w:ascii="Times New Roman" w:hAnsi="Times New Roman" w:cs="Times New Roman"/>
          <w:sz w:val="24"/>
          <w:szCs w:val="24"/>
        </w:rPr>
        <w:t xml:space="preserve"> (Sedliar, 2013, s. 19).  </w:t>
      </w:r>
    </w:p>
    <w:p w14:paraId="6351AAD4" w14:textId="39F42216" w:rsidR="007E5304" w:rsidRPr="00AD7997" w:rsidRDefault="007E5304"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Strefa zakazu lotów jest instrumentem humanitarnym wykorzystywanym do ochrony ludności cywilnej. Dodatkowym efektem jej wprowadzenia jest zmniejszenie skuteczności sił wroga i niemożność przeprowadzenia ofensywy. Aby wprowadzić taką strefę, wymagane są różne typy samolotów: samoloty zwiadowcze do monitorowania przestrzeni powietrznej oraz samoloty bojowe do odstraszania wroga od prowadzenia operacji powietrznych. Ten rodzaj środków ograniczających może być wprowadzony przez pojedyncze państwo lub organizację międzynarodową. W przypadku, gdy agresor naruszy strefę zakazu lotów i zaatakuje przestrzeń powietrzną kraju, państwa muszą walczyć z siłami powietrznymi wroga.</w:t>
      </w:r>
      <w:r w:rsidR="009E2106" w:rsidRPr="00AD7997">
        <w:rPr>
          <w:rFonts w:ascii="Times New Roman" w:hAnsi="Times New Roman" w:cs="Times New Roman"/>
          <w:sz w:val="24"/>
          <w:szCs w:val="24"/>
        </w:rPr>
        <w:t xml:space="preserve"> (Lorenz, 2022)</w:t>
      </w:r>
    </w:p>
    <w:p w14:paraId="278BC847" w14:textId="27557FE5" w:rsidR="00FA3EC5" w:rsidRPr="00AD7997" w:rsidRDefault="00FA3EC5"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lastRenderedPageBreak/>
        <w:t>Tego typu środek ograniczający</w:t>
      </w:r>
      <w:r w:rsidR="00FB4D21" w:rsidRPr="00AD7997">
        <w:rPr>
          <w:rFonts w:ascii="Times New Roman" w:hAnsi="Times New Roman" w:cs="Times New Roman"/>
          <w:sz w:val="24"/>
          <w:szCs w:val="24"/>
        </w:rPr>
        <w:t xml:space="preserve"> </w:t>
      </w:r>
      <w:r w:rsidRPr="00AD7997">
        <w:rPr>
          <w:rFonts w:ascii="Times New Roman" w:hAnsi="Times New Roman" w:cs="Times New Roman"/>
          <w:sz w:val="24"/>
          <w:szCs w:val="24"/>
        </w:rPr>
        <w:t>jest trudny do wdrożenia, ponieważ organizacje międzynarodowe lub poszczególne państwa nie zawsze są gotowe do użycia własnych sił zbrojnych i lotnictwa na terytorium innego kraju. Mimo to, w ostatnich dekadach istnieją przykłady wprowadzenia takich stref. W latach 1991–2003 strefa zakazu lotów funkcjonowała nad niektórymi obszarami Iraku. Jej celem było powstrzymanie ataków sił irackich na ludność kurdyjską, a także przyczyniła się do osłabienia reżimu Saddama Husajna. W latach 1993–1995 podobna strefa została ustanowiona nad Bośnią i Hercegowiną. Chociaż nie udało się w pełni ochronić ludności cywilnej przed masowymi mordami, przypuszcza się, że jej wdrożenie było jednym z czynników, które skłoniły stronę serbską do rozpoczęcia negocjacji, co ostatecznie doprowadziło do podpisania porozumień pokojowych z Dayton. W Libii strefa zakazu lotów została wprowadzona w 2011 roku w celu ochrony ludności cywilnej przed działaniami zbrojnymi sił Muammara Kaddafiego. (Lorenz, 2022)</w:t>
      </w:r>
    </w:p>
    <w:p w14:paraId="145D7283" w14:textId="66B6A7B3" w:rsidR="009309F8" w:rsidRPr="00AD7997" w:rsidRDefault="009309F8">
      <w:pPr>
        <w:spacing w:line="360" w:lineRule="auto"/>
        <w:jc w:val="both"/>
        <w:rPr>
          <w:rFonts w:ascii="Times New Roman" w:hAnsi="Times New Roman" w:cs="Times New Roman"/>
          <w:sz w:val="24"/>
          <w:szCs w:val="24"/>
        </w:rPr>
        <w:pPrChange w:id="62" w:author="Iryna Tsymbalista" w:date="2025-05-12T11:36:00Z" w16du:dateUtc="2025-05-12T09:36:00Z">
          <w:pPr>
            <w:spacing w:line="360" w:lineRule="auto"/>
          </w:pPr>
        </w:pPrChange>
      </w:pPr>
      <w:r w:rsidRPr="00AD7997">
        <w:rPr>
          <w:rFonts w:ascii="Times New Roman" w:hAnsi="Times New Roman" w:cs="Times New Roman"/>
          <w:sz w:val="24"/>
          <w:szCs w:val="24"/>
        </w:rPr>
        <w:t xml:space="preserve">Po wybuchu rosyjskiej agresji na Ukrainę, Ukraina również poruszyła temat wprowadzenia strefy zakazu lotów nad swoim terytorium. Głównym powodem były regularne ataki rakietowe Federacji Rosyjskiej na obiekty cywilne oraz duża liczba ofiar wśród ludności cywilnej. Jednak z różnych powodów, głównie politycznych, taka strefa nie została wprowadzona. </w:t>
      </w:r>
      <w:r w:rsidR="0053532B" w:rsidRPr="00AD7997">
        <w:rPr>
          <w:rFonts w:ascii="Times New Roman" w:hAnsi="Times New Roman" w:cs="Times New Roman"/>
          <w:sz w:val="24"/>
          <w:szCs w:val="24"/>
        </w:rPr>
        <w:t xml:space="preserve">Politycy europejscy tłumaczyli swoje stanowisko obawą przed eskalacją konfliktu i przejściem do bezpośredniej konfrontacji między UE a Rosją. </w:t>
      </w:r>
      <w:r w:rsidRPr="00AD7997">
        <w:rPr>
          <w:rFonts w:ascii="Times New Roman" w:hAnsi="Times New Roman" w:cs="Times New Roman"/>
          <w:sz w:val="24"/>
          <w:szCs w:val="24"/>
        </w:rPr>
        <w:t>(Lorenz, 2022)</w:t>
      </w:r>
    </w:p>
    <w:p w14:paraId="2E3BDB3F" w14:textId="5A0D8A5C" w:rsidR="007860A7" w:rsidRPr="00AD7997" w:rsidRDefault="004F5E55"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 skrajnych przypadkach, gdy inne formy pokojowego nacisku zawiodły, może zostać zastosowana interwencja wojskowa. Jej głównym celem jest powstrzymanie agresji oraz ochrona ludności cywilnej.</w:t>
      </w:r>
      <w:r w:rsidR="007860A7" w:rsidRPr="00AD7997">
        <w:rPr>
          <w:rFonts w:ascii="Times New Roman" w:hAnsi="Times New Roman" w:cs="Times New Roman"/>
          <w:sz w:val="24"/>
          <w:szCs w:val="24"/>
        </w:rPr>
        <w:t xml:space="preserve"> Do interwencji wojskowej mogą być zastosowane różne metody, w tym użycie wojsk lądowych, ataki powietrzne lub blokada morska. (Sanction Scanner, n.d)</w:t>
      </w:r>
    </w:p>
    <w:p w14:paraId="32CE965C" w14:textId="1E813F1A" w:rsidR="001E6B4D" w:rsidRPr="00AD7997" w:rsidRDefault="005465E7"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Interwencja wojskowa może być uznana za legalną lub nielegalną w zależności od jej zgodności z obowiązującym prawem międzynarodowym i ramami prawnymi, na których się opiera. Artykuł 2 ust. 4 Karty Narodów Zjednoczonych zakazuje użycia siły zbrojnej lub groźby jej użycia. Jest to jednak dozwolone w niektórych przypadkach</w:t>
      </w:r>
      <w:r w:rsidR="00191979" w:rsidRPr="00AD7997">
        <w:rPr>
          <w:rFonts w:ascii="Times New Roman" w:hAnsi="Times New Roman" w:cs="Times New Roman"/>
          <w:sz w:val="24"/>
          <w:szCs w:val="24"/>
        </w:rPr>
        <w:t xml:space="preserve"> – w</w:t>
      </w:r>
      <w:r w:rsidRPr="00AD7997">
        <w:rPr>
          <w:rFonts w:ascii="Times New Roman" w:hAnsi="Times New Roman" w:cs="Times New Roman"/>
          <w:sz w:val="24"/>
          <w:szCs w:val="24"/>
        </w:rPr>
        <w:t xml:space="preserve">łaściwe organy ONZ mogą podjąć decyzję o użyciu siły w celu utrzymania pokoju. ONZ, kierując się art. 53 Karty Narodów Zjednoczonych, ma prawo przekazać odpowiedzialność za użycie środków przymusu porozumieniom regionalnym i organizacjom regionalnym. </w:t>
      </w:r>
      <w:r w:rsidR="001E6B4D" w:rsidRPr="00AD7997">
        <w:rPr>
          <w:rFonts w:ascii="Times New Roman" w:hAnsi="Times New Roman" w:cs="Times New Roman"/>
          <w:sz w:val="24"/>
          <w:szCs w:val="24"/>
        </w:rPr>
        <w:t>(Korycki 2016</w:t>
      </w:r>
      <w:r w:rsidR="00E72D75" w:rsidRPr="00AD7997">
        <w:rPr>
          <w:rFonts w:ascii="Times New Roman" w:hAnsi="Times New Roman" w:cs="Times New Roman"/>
          <w:sz w:val="24"/>
          <w:szCs w:val="24"/>
        </w:rPr>
        <w:t>,</w:t>
      </w:r>
      <w:r w:rsidR="001E6B4D" w:rsidRPr="00AD7997">
        <w:rPr>
          <w:rFonts w:ascii="Times New Roman" w:hAnsi="Times New Roman" w:cs="Times New Roman"/>
          <w:sz w:val="24"/>
          <w:szCs w:val="24"/>
        </w:rPr>
        <w:t xml:space="preserve"> s.</w:t>
      </w:r>
      <w:r w:rsidR="00E72D75" w:rsidRPr="00AD7997">
        <w:rPr>
          <w:rFonts w:ascii="Times New Roman" w:hAnsi="Times New Roman" w:cs="Times New Roman"/>
          <w:sz w:val="24"/>
          <w:szCs w:val="24"/>
        </w:rPr>
        <w:t xml:space="preserve"> </w:t>
      </w:r>
      <w:r w:rsidR="001E6B4D" w:rsidRPr="00AD7997">
        <w:rPr>
          <w:rFonts w:ascii="Times New Roman" w:hAnsi="Times New Roman" w:cs="Times New Roman"/>
          <w:sz w:val="24"/>
          <w:szCs w:val="24"/>
        </w:rPr>
        <w:t>77)</w:t>
      </w:r>
    </w:p>
    <w:p w14:paraId="262BFF15" w14:textId="3E9B00A9" w:rsidR="004F5E55" w:rsidRPr="00AD7997" w:rsidRDefault="005465E7"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Z kolei organizacje regionalne i inne podmioty nie mogą legalnie stosować środków przymusu bez uprzedniej zgody Rady Bezpieczeństwa. ONZ regularnie współpracuje z różnymi organizacjami regionalnymi. Najbardziej znanymi przykładami takiej współpracy są działania prowadzone wspólnie z Unią Europejską, Unią Zachodnioeuropejską i Sojuszem Północnoatlantyckim, na przykład w 1992 roku podczas tragicznych wydarzeń w Jugosławii. W 1993 roku Rada Bezpieczeństwa współpracowała również z Organizacją Państw Amerykańskich na Haiti w celu przywrócenia tam demokratycznego porządku.</w:t>
      </w:r>
      <w:r w:rsidR="002F1241" w:rsidRPr="00AD7997">
        <w:rPr>
          <w:rFonts w:ascii="Times New Roman" w:hAnsi="Times New Roman" w:cs="Times New Roman"/>
          <w:sz w:val="24"/>
          <w:szCs w:val="24"/>
        </w:rPr>
        <w:t xml:space="preserve"> (Korycki</w:t>
      </w:r>
      <w:r w:rsidR="00E72D75" w:rsidRPr="00AD7997">
        <w:rPr>
          <w:rFonts w:ascii="Times New Roman" w:hAnsi="Times New Roman" w:cs="Times New Roman"/>
          <w:sz w:val="24"/>
          <w:szCs w:val="24"/>
        </w:rPr>
        <w:t xml:space="preserve"> </w:t>
      </w:r>
      <w:r w:rsidR="008C35A5" w:rsidRPr="00AD7997">
        <w:rPr>
          <w:rFonts w:ascii="Times New Roman" w:hAnsi="Times New Roman" w:cs="Times New Roman"/>
          <w:sz w:val="24"/>
          <w:szCs w:val="24"/>
        </w:rPr>
        <w:t>2016</w:t>
      </w:r>
      <w:r w:rsidR="00E72D75" w:rsidRPr="00AD7997">
        <w:rPr>
          <w:rFonts w:ascii="Times New Roman" w:hAnsi="Times New Roman" w:cs="Times New Roman"/>
          <w:sz w:val="24"/>
          <w:szCs w:val="24"/>
        </w:rPr>
        <w:t>,</w:t>
      </w:r>
      <w:r w:rsidR="008C35A5" w:rsidRPr="00AD7997">
        <w:rPr>
          <w:rFonts w:ascii="Times New Roman" w:hAnsi="Times New Roman" w:cs="Times New Roman"/>
          <w:sz w:val="24"/>
          <w:szCs w:val="24"/>
        </w:rPr>
        <w:t xml:space="preserve"> </w:t>
      </w:r>
      <w:r w:rsidR="00FB1C42" w:rsidRPr="00AD7997">
        <w:rPr>
          <w:rFonts w:ascii="Times New Roman" w:hAnsi="Times New Roman" w:cs="Times New Roman"/>
          <w:sz w:val="24"/>
          <w:szCs w:val="24"/>
        </w:rPr>
        <w:t>s.</w:t>
      </w:r>
      <w:r w:rsidR="00E72D75" w:rsidRPr="00AD7997">
        <w:rPr>
          <w:rFonts w:ascii="Times New Roman" w:hAnsi="Times New Roman" w:cs="Times New Roman"/>
          <w:sz w:val="24"/>
          <w:szCs w:val="24"/>
        </w:rPr>
        <w:t xml:space="preserve"> </w:t>
      </w:r>
      <w:r w:rsidR="00705E1D" w:rsidRPr="00AD7997">
        <w:rPr>
          <w:rFonts w:ascii="Times New Roman" w:hAnsi="Times New Roman" w:cs="Times New Roman"/>
          <w:sz w:val="24"/>
          <w:szCs w:val="24"/>
        </w:rPr>
        <w:t>82</w:t>
      </w:r>
      <w:r w:rsidR="00FB1C42" w:rsidRPr="00AD7997">
        <w:rPr>
          <w:rFonts w:ascii="Times New Roman" w:hAnsi="Times New Roman" w:cs="Times New Roman"/>
          <w:sz w:val="24"/>
          <w:szCs w:val="24"/>
        </w:rPr>
        <w:t>)</w:t>
      </w:r>
    </w:p>
    <w:p w14:paraId="0BCC062C" w14:textId="75E67B35" w:rsidR="00B2053F" w:rsidRPr="00AD7997" w:rsidRDefault="00895E56"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lastRenderedPageBreak/>
        <w:t xml:space="preserve">Jak wynika z powyższych informacji, sankcje mogą być nakładane w wymiarze gospodarczym, dyplomatycznym i wojskowym, ale nie jest to jedyny sposób ich klasyfikacji. Wyróżniamy sankcje indywidualne (nakładane przez jeden kraj lub organizację) oraz grupowe (nakładane przez grupę krajów). Sankcje grupowe wymagają więcej wysiłku do wdrożenia i mają skomplikowany system. Jednocześnie są one uważane za bardziej skuteczne i mają poważniejszy wpływ na kraj </w:t>
      </w:r>
      <w:r w:rsidR="008972B8" w:rsidRPr="00AD7997">
        <w:rPr>
          <w:rFonts w:ascii="Times New Roman" w:hAnsi="Times New Roman" w:cs="Times New Roman"/>
          <w:sz w:val="24"/>
          <w:szCs w:val="24"/>
        </w:rPr>
        <w:t>sankcjonowany</w:t>
      </w:r>
      <w:r w:rsidRPr="00AD7997">
        <w:rPr>
          <w:rFonts w:ascii="Times New Roman" w:hAnsi="Times New Roman" w:cs="Times New Roman"/>
          <w:sz w:val="24"/>
          <w:szCs w:val="24"/>
        </w:rPr>
        <w:t>.</w:t>
      </w:r>
      <w:r w:rsidR="00B2053F" w:rsidRPr="00AD7997">
        <w:rPr>
          <w:rFonts w:ascii="Times New Roman" w:hAnsi="Times New Roman" w:cs="Times New Roman"/>
          <w:sz w:val="24"/>
          <w:szCs w:val="24"/>
        </w:rPr>
        <w:t xml:space="preserve"> (Matvichuk, 2022, s.73)</w:t>
      </w:r>
    </w:p>
    <w:p w14:paraId="7641B046" w14:textId="6DE52BBE"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Dzieląc sankcje ze względu na stopień ich zorganizowania, wyróżnia się:</w:t>
      </w:r>
    </w:p>
    <w:p w14:paraId="511467A3" w14:textId="4BF605FB" w:rsidR="00136F11" w:rsidRPr="00AD7997" w:rsidRDefault="00136F11">
      <w:pPr>
        <w:spacing w:line="360" w:lineRule="auto"/>
        <w:jc w:val="both"/>
        <w:rPr>
          <w:rFonts w:ascii="Times New Roman" w:hAnsi="Times New Roman" w:cs="Times New Roman"/>
          <w:sz w:val="24"/>
          <w:szCs w:val="24"/>
        </w:rPr>
        <w:pPrChange w:id="63" w:author="Iryna Tsymbalista" w:date="2025-05-12T11:36:00Z" w16du:dateUtc="2025-05-12T09:36:00Z">
          <w:pPr>
            <w:spacing w:line="360" w:lineRule="auto"/>
          </w:pPr>
        </w:pPrChange>
      </w:pPr>
      <w:r w:rsidRPr="00AD7997">
        <w:rPr>
          <w:rFonts w:ascii="Times New Roman" w:hAnsi="Times New Roman" w:cs="Times New Roman"/>
          <w:sz w:val="24"/>
          <w:szCs w:val="24"/>
        </w:rPr>
        <w:t>Sankcje zorganizowane – przewidziane są w zawartej umowie międzynarodowej. Stosuje się je w sytuacji, gdy jedna ze stron umowy nie wywiązuje się z przyjętych zobowiązań. W umowie tego typu wyraźnie wskazuje się sytuacje, w których mogą zostać zastosowane sankcje, ich rodzaj, sposób w jaki mogą być wdrożone oraz organ odpowiedzialny za ich nałożenie.</w:t>
      </w:r>
      <w:r w:rsidR="001C23B6" w:rsidRPr="00AD7997">
        <w:rPr>
          <w:rFonts w:ascii="Times New Roman" w:hAnsi="Times New Roman" w:cs="Times New Roman"/>
          <w:sz w:val="24"/>
          <w:szCs w:val="24"/>
        </w:rPr>
        <w:t xml:space="preserve"> (Bierzanek, Symonides 2005, s. 24–25).</w:t>
      </w:r>
    </w:p>
    <w:p w14:paraId="16D8BBF2" w14:textId="77777777" w:rsidR="00136F11" w:rsidRPr="00AD7997" w:rsidRDefault="00136F11">
      <w:pPr>
        <w:spacing w:line="360" w:lineRule="auto"/>
        <w:jc w:val="both"/>
        <w:rPr>
          <w:rFonts w:ascii="Times New Roman" w:hAnsi="Times New Roman" w:cs="Times New Roman"/>
          <w:sz w:val="24"/>
          <w:szCs w:val="24"/>
        </w:rPr>
        <w:pPrChange w:id="64" w:author="Iryna Tsymbalista" w:date="2025-05-12T11:36:00Z" w16du:dateUtc="2025-05-12T09:36:00Z">
          <w:pPr>
            <w:spacing w:line="360" w:lineRule="auto"/>
          </w:pPr>
        </w:pPrChange>
      </w:pPr>
      <w:r w:rsidRPr="00AD7997">
        <w:rPr>
          <w:rFonts w:ascii="Times New Roman" w:hAnsi="Times New Roman" w:cs="Times New Roman"/>
          <w:sz w:val="24"/>
          <w:szCs w:val="24"/>
        </w:rPr>
        <w:t>Sankcje niezorganizowane – nie są przewidziane w formalnej umowie, jednak każda ze stron jest świadoma możliwości ich zastosowania. Dzielą się one na dwie główne kategorie:</w:t>
      </w:r>
    </w:p>
    <w:p w14:paraId="13AF03B1" w14:textId="08D6B592" w:rsidR="00136F11" w:rsidRPr="00AD7997" w:rsidRDefault="00136F11">
      <w:pPr>
        <w:spacing w:line="360" w:lineRule="auto"/>
        <w:jc w:val="both"/>
        <w:rPr>
          <w:rFonts w:ascii="Times New Roman" w:hAnsi="Times New Roman" w:cs="Times New Roman"/>
          <w:sz w:val="24"/>
          <w:szCs w:val="24"/>
        </w:rPr>
        <w:pPrChange w:id="65" w:author="Iryna Tsymbalista" w:date="2025-05-12T11:36:00Z" w16du:dateUtc="2025-05-12T09:36:00Z">
          <w:pPr>
            <w:spacing w:line="360" w:lineRule="auto"/>
          </w:pPr>
        </w:pPrChange>
      </w:pPr>
      <w:r w:rsidRPr="00AD7997">
        <w:rPr>
          <w:rFonts w:ascii="Times New Roman" w:hAnsi="Times New Roman" w:cs="Times New Roman"/>
          <w:sz w:val="24"/>
          <w:szCs w:val="24"/>
        </w:rPr>
        <w:t>•Sankcje socjologiczne (psychologiczne) – najczęściej wyrażone w formie opinii publicznej (zarówno wewnętrznej, jak i zewnętrznej), np. bojkoty konsumenckie czy presja ze strony mediów społecznościowych.</w:t>
      </w:r>
    </w:p>
    <w:p w14:paraId="306700A4" w14:textId="64D89452" w:rsidR="00136F11" w:rsidRPr="00AD7997" w:rsidRDefault="00136F1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•Środki odwetowe (retorsje i represalia) – takie jak zakazy importu/eksportu czy zamrażanie aktywów (Bierzanek, Symonides 2005, s. 24–25).</w:t>
      </w:r>
    </w:p>
    <w:p w14:paraId="72721C90" w14:textId="441C9F34" w:rsidR="00B113D2" w:rsidRPr="00AD7997" w:rsidRDefault="00B113D2"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Sankcje są często kojarzone głównie z państwami, ale we współczesnej polityce międzynarodowej są one coraz częściej stosowane wobec podmiotów niepaństwowych i osób fizycznych (sankcje osobiste). Ten rodzaj środków ograniczających jest stosowany jako reakcja na naruszenie przez nich określonych norm i praw. Aby je wdrożyć, tworzone są oddzielne listy sankcyjne, gdzie osobom zabrania się prowadzenia niektórych rodzajów działalności, wjazdu na określone terytoria, zamrażania aktywów itp. </w:t>
      </w:r>
      <w:r w:rsidR="00980CC9" w:rsidRPr="00AD7997">
        <w:rPr>
          <w:rFonts w:ascii="Times New Roman" w:hAnsi="Times New Roman" w:cs="Times New Roman"/>
          <w:sz w:val="24"/>
          <w:szCs w:val="24"/>
        </w:rPr>
        <w:t>(Matvichuk, 2022, ss.73-74)</w:t>
      </w:r>
    </w:p>
    <w:p w14:paraId="4CBAF495" w14:textId="02BB2EC0" w:rsidR="004B5DF0" w:rsidRPr="00AD7997" w:rsidRDefault="00B113D2"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 ostatnim czasie ukierunkowane sankcje stały się powszechną praktyką. Stanowią one przeciwwagę dla kompleksowych sankcji, a ich zaletą jest możliwość precyzyjnego wycelowania i ukarania osób bezpośrednio odpowiedzialnych za przestępstwa bez wpływu na ludność cywilną.</w:t>
      </w:r>
      <w:r w:rsidR="00CF7110" w:rsidRPr="00AD7997">
        <w:rPr>
          <w:rFonts w:ascii="Times New Roman" w:hAnsi="Times New Roman" w:cs="Times New Roman"/>
          <w:sz w:val="24"/>
          <w:szCs w:val="24"/>
        </w:rPr>
        <w:t xml:space="preserve"> </w:t>
      </w:r>
      <w:r w:rsidR="00827E5A" w:rsidRPr="00AD7997">
        <w:rPr>
          <w:rFonts w:ascii="Times New Roman" w:hAnsi="Times New Roman" w:cs="Times New Roman"/>
          <w:sz w:val="24"/>
          <w:szCs w:val="24"/>
        </w:rPr>
        <w:t>(</w:t>
      </w:r>
      <w:r w:rsidR="0056555C" w:rsidRPr="00AD7997">
        <w:rPr>
          <w:rFonts w:ascii="Times New Roman" w:hAnsi="Times New Roman" w:cs="Times New Roman"/>
          <w:sz w:val="24"/>
          <w:szCs w:val="24"/>
        </w:rPr>
        <w:t xml:space="preserve">Według Matvichuk </w:t>
      </w:r>
      <w:r w:rsidR="00251596" w:rsidRPr="00AD7997">
        <w:rPr>
          <w:rFonts w:ascii="Times New Roman" w:hAnsi="Times New Roman" w:cs="Times New Roman"/>
          <w:sz w:val="24"/>
          <w:szCs w:val="24"/>
        </w:rPr>
        <w:t>(cyt.za:</w:t>
      </w:r>
      <w:r w:rsidR="00F06FBD" w:rsidRPr="00AD7997">
        <w:rPr>
          <w:rFonts w:ascii="Times New Roman" w:hAnsi="Times New Roman" w:cs="Times New Roman"/>
          <w:sz w:val="24"/>
          <w:szCs w:val="24"/>
        </w:rPr>
        <w:t xml:space="preserve"> Kapitonenko, 2018, s.</w:t>
      </w:r>
      <w:r w:rsidR="00DF7F80" w:rsidRPr="00AD7997">
        <w:rPr>
          <w:rFonts w:ascii="Times New Roman" w:hAnsi="Times New Roman" w:cs="Times New Roman"/>
          <w:sz w:val="24"/>
          <w:szCs w:val="24"/>
        </w:rPr>
        <w:t>15)</w:t>
      </w:r>
      <w:r w:rsidR="00827E5A" w:rsidRPr="00AD7997">
        <w:rPr>
          <w:rFonts w:ascii="Times New Roman" w:hAnsi="Times New Roman" w:cs="Times New Roman"/>
          <w:sz w:val="24"/>
          <w:szCs w:val="24"/>
        </w:rPr>
        <w:t>)</w:t>
      </w:r>
    </w:p>
    <w:p w14:paraId="5D9552DD" w14:textId="4AA40E65" w:rsidR="00DF7F80" w:rsidRPr="00AD7997" w:rsidRDefault="001E0B79"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Podsumowując, można stwierdzić, że sankcje mają wiele klasyfikacji i definicji. W niniejszym podrozdziale starałam się </w:t>
      </w:r>
      <w:r w:rsidR="000D198D" w:rsidRPr="00AD7997">
        <w:rPr>
          <w:rFonts w:ascii="Times New Roman" w:hAnsi="Times New Roman" w:cs="Times New Roman"/>
          <w:sz w:val="24"/>
          <w:szCs w:val="24"/>
        </w:rPr>
        <w:t>przedstawić główne rodzaje, które są regularnie</w:t>
      </w:r>
      <w:r w:rsidR="00B84F9B" w:rsidRPr="00AD7997">
        <w:rPr>
          <w:rFonts w:ascii="Times New Roman" w:hAnsi="Times New Roman" w:cs="Times New Roman"/>
          <w:sz w:val="24"/>
          <w:szCs w:val="24"/>
        </w:rPr>
        <w:t xml:space="preserve"> </w:t>
      </w:r>
      <w:r w:rsidR="000D198D" w:rsidRPr="00AD7997">
        <w:rPr>
          <w:rFonts w:ascii="Times New Roman" w:hAnsi="Times New Roman" w:cs="Times New Roman"/>
          <w:sz w:val="24"/>
          <w:szCs w:val="24"/>
        </w:rPr>
        <w:t>stosowane.</w:t>
      </w:r>
      <w:r w:rsidR="00B84F9B" w:rsidRPr="00AD7997">
        <w:rPr>
          <w:rFonts w:ascii="Times New Roman" w:hAnsi="Times New Roman" w:cs="Times New Roman"/>
          <w:sz w:val="24"/>
          <w:szCs w:val="24"/>
        </w:rPr>
        <w:t xml:space="preserve"> </w:t>
      </w:r>
      <w:r w:rsidR="00FA527A" w:rsidRPr="00AD7997">
        <w:rPr>
          <w:rFonts w:ascii="Times New Roman" w:hAnsi="Times New Roman" w:cs="Times New Roman"/>
          <w:sz w:val="24"/>
          <w:szCs w:val="24"/>
        </w:rPr>
        <w:t>Można</w:t>
      </w:r>
      <w:r w:rsidR="00B84F9B" w:rsidRPr="00AD7997">
        <w:rPr>
          <w:rFonts w:ascii="Times New Roman" w:hAnsi="Times New Roman" w:cs="Times New Roman"/>
          <w:sz w:val="24"/>
          <w:szCs w:val="24"/>
        </w:rPr>
        <w:t xml:space="preserve"> </w:t>
      </w:r>
      <w:r w:rsidR="00FA527A" w:rsidRPr="00AD7997">
        <w:rPr>
          <w:rFonts w:ascii="Times New Roman" w:hAnsi="Times New Roman" w:cs="Times New Roman"/>
          <w:sz w:val="24"/>
          <w:szCs w:val="24"/>
        </w:rPr>
        <w:t>stwierdzić</w:t>
      </w:r>
      <w:r w:rsidRPr="00AD7997">
        <w:rPr>
          <w:rFonts w:ascii="Times New Roman" w:hAnsi="Times New Roman" w:cs="Times New Roman"/>
          <w:sz w:val="24"/>
          <w:szCs w:val="24"/>
        </w:rPr>
        <w:t xml:space="preserve">, że sankcje stanowią istotny element polityki zagranicznej wykorzystywane przez społeczność międzynarodową jako środek utrzymania porządku światowego. Mają one różny poziom </w:t>
      </w:r>
      <w:r w:rsidRPr="00AD7997">
        <w:rPr>
          <w:rFonts w:ascii="Times New Roman" w:hAnsi="Times New Roman" w:cs="Times New Roman"/>
          <w:sz w:val="24"/>
          <w:szCs w:val="24"/>
        </w:rPr>
        <w:lastRenderedPageBreak/>
        <w:t>skuteczności w zależności od konkretnej sytuacji, jednak moim zdaniem są  niezbędne jako pokojowy sposób reagowania na naruszenia prawa.</w:t>
      </w:r>
    </w:p>
    <w:p w14:paraId="19D1D69F" w14:textId="22D13CE4" w:rsidR="00220B89" w:rsidRPr="00AD7997" w:rsidRDefault="00220B89" w:rsidP="00AD7997">
      <w:pPr>
        <w:spacing w:line="360" w:lineRule="auto"/>
        <w:jc w:val="both"/>
        <w:rPr>
          <w:rFonts w:ascii="Times New Roman" w:hAnsi="Times New Roman" w:cs="Times New Roman"/>
          <w:b/>
          <w:bCs/>
          <w:sz w:val="24"/>
          <w:szCs w:val="24"/>
        </w:rPr>
      </w:pPr>
      <w:r w:rsidRPr="00AD7997">
        <w:rPr>
          <w:rFonts w:ascii="Times New Roman" w:hAnsi="Times New Roman" w:cs="Times New Roman"/>
          <w:b/>
          <w:bCs/>
          <w:sz w:val="24"/>
          <w:szCs w:val="24"/>
        </w:rPr>
        <w:t xml:space="preserve">1.2 </w:t>
      </w:r>
      <w:r w:rsidR="003E25C6" w:rsidRPr="00AD7997">
        <w:rPr>
          <w:rFonts w:ascii="Times New Roman" w:hAnsi="Times New Roman" w:cs="Times New Roman"/>
          <w:b/>
          <w:bCs/>
          <w:sz w:val="24"/>
          <w:szCs w:val="24"/>
        </w:rPr>
        <w:t>P</w:t>
      </w:r>
      <w:r w:rsidRPr="00AD7997">
        <w:rPr>
          <w:rFonts w:ascii="Times New Roman" w:hAnsi="Times New Roman" w:cs="Times New Roman"/>
          <w:b/>
          <w:bCs/>
          <w:sz w:val="24"/>
          <w:szCs w:val="24"/>
        </w:rPr>
        <w:t>odstawy prawne stosowania sankcji</w:t>
      </w:r>
    </w:p>
    <w:p w14:paraId="3A79217C" w14:textId="30E8844A" w:rsidR="00220B89" w:rsidRPr="00AD7997" w:rsidRDefault="00220B89"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W poprzednim podrozdziale omówiliśmy pojęcie i rodzaje sankcji międzynarodowych we współczesnym świecie. Wspomnieliśmy, że mogą być one nakładane przez różne podmioty, w tym pojedyncze państwa, organizacje regionalne oraz ONZ (Sanction Scanner, n.d.). W tym kontekście </w:t>
      </w:r>
      <w:r w:rsidR="00427B57" w:rsidRPr="00AD7997">
        <w:rPr>
          <w:rFonts w:ascii="Times New Roman" w:hAnsi="Times New Roman" w:cs="Times New Roman"/>
          <w:sz w:val="24"/>
          <w:szCs w:val="24"/>
        </w:rPr>
        <w:t xml:space="preserve">pojawia się </w:t>
      </w:r>
      <w:r w:rsidRPr="00AD7997">
        <w:rPr>
          <w:rFonts w:ascii="Times New Roman" w:hAnsi="Times New Roman" w:cs="Times New Roman"/>
          <w:sz w:val="24"/>
          <w:szCs w:val="24"/>
        </w:rPr>
        <w:t>kwestia prawnego uzasadnienia i legitymizacji sankcji jako formy nacisku międzynarodowego.</w:t>
      </w:r>
    </w:p>
    <w:p w14:paraId="555888AA" w14:textId="540666A4" w:rsidR="00220B89" w:rsidRPr="00AD7997" w:rsidRDefault="00220B89"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 ramach tego podrozdziału rozważę główne podstawy prawne nakładania sankcji na poziomie globalnym – przede wszystkim w ramach ONZ – a także przeanalizuję mechanizmy zapewniane przez struktury regionalne na przykładzie Unii Europejskiej, ponieważ odgrywa ona istotną rolę w kontekście mojej pracy.</w:t>
      </w:r>
    </w:p>
    <w:p w14:paraId="681BAC75" w14:textId="72AADF52" w:rsidR="00415894" w:rsidRPr="00AD7997" w:rsidRDefault="00415894"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Sankcje ONZ.</w:t>
      </w:r>
    </w:p>
    <w:p w14:paraId="16079705" w14:textId="550D4325" w:rsidR="001676CB" w:rsidRPr="00AD7997" w:rsidRDefault="001676CB"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Organizacja Narodów Zjednoczonych (ONZ) została utworzona w 1945 roku jako następca Ligi Narodów. Swoim głównym celem wyznacza wspieranie międzynarodowego pokoju i bezpieczeństwa. W dany moment ONZ nalicza 193 państw członkowskich, czyli większość krajów na świecie. Jak twierdzi sama organizacja: „to jedyne miejsce na Ziemi, gdzie wszystkie kraje świata mogą się spotkać, omówić wspólne problemy i znaleźć wspólne rozwiązania, które przynio</w:t>
      </w:r>
      <w:r w:rsidR="00E234E4" w:rsidRPr="00AD7997">
        <w:rPr>
          <w:rFonts w:ascii="Times New Roman" w:hAnsi="Times New Roman" w:cs="Times New Roman"/>
          <w:sz w:val="24"/>
          <w:szCs w:val="24"/>
        </w:rPr>
        <w:t>.</w:t>
      </w:r>
      <w:r w:rsidRPr="00AD7997">
        <w:rPr>
          <w:rFonts w:ascii="Times New Roman" w:hAnsi="Times New Roman" w:cs="Times New Roman"/>
          <w:sz w:val="24"/>
          <w:szCs w:val="24"/>
        </w:rPr>
        <w:t xml:space="preserve">są korzyść całej ludzkości”. </w:t>
      </w:r>
      <w:bookmarkStart w:id="66" w:name="_Hlk198203270"/>
      <w:r w:rsidRPr="00AD7997">
        <w:rPr>
          <w:rFonts w:ascii="Times New Roman" w:hAnsi="Times New Roman" w:cs="Times New Roman"/>
          <w:sz w:val="24"/>
          <w:szCs w:val="24"/>
        </w:rPr>
        <w:t xml:space="preserve">(United Nations, b.d.) </w:t>
      </w:r>
      <w:bookmarkEnd w:id="66"/>
      <w:commentRangeStart w:id="67"/>
      <w:r w:rsidRPr="00AD7997">
        <w:rPr>
          <w:rFonts w:ascii="Times New Roman" w:hAnsi="Times New Roman" w:cs="Times New Roman"/>
          <w:sz w:val="24"/>
          <w:szCs w:val="24"/>
        </w:rPr>
        <w:t>ONZ opiera swoją działalność na Karcie, która powstała w 1945 roku i jest dokumentem założycielskim organizacji, regulującym i opisującym uprawnienia ONZ. Karta została stworzona z poszanowaniem prawa międzynarodowego i ucieleśnia jego podstawowe idee, takie jak suwerenna równość wszystkich państw czy zakaz użycia siły</w:t>
      </w:r>
      <w:commentRangeEnd w:id="67"/>
      <w:r w:rsidR="00E234E4" w:rsidRPr="00AD7997">
        <w:rPr>
          <w:rStyle w:val="Odwoaniedokomentarza"/>
          <w:rFonts w:ascii="Times New Roman" w:hAnsi="Times New Roman" w:cs="Times New Roman"/>
          <w:sz w:val="24"/>
          <w:szCs w:val="24"/>
        </w:rPr>
        <w:commentReference w:id="67"/>
      </w:r>
      <w:r w:rsidR="00E234E4" w:rsidRPr="00AD7997">
        <w:rPr>
          <w:rFonts w:ascii="Times New Roman" w:hAnsi="Times New Roman" w:cs="Times New Roman"/>
          <w:sz w:val="24"/>
          <w:szCs w:val="24"/>
        </w:rPr>
        <w:t>. (United Nations, b.d.)</w:t>
      </w:r>
    </w:p>
    <w:p w14:paraId="33CBF37C" w14:textId="416336DF" w:rsidR="006F3C83" w:rsidRPr="00AD7997" w:rsidRDefault="006F3C83"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Struktura ONZ obejmuje sześć głównych organów: Zgromadzenie Ogólne, Radę Bezpieczeństwa, Sekretariat, Radę Gospodarczą i Społeczną, Radę Powierniczą oraz Międzynarodowy Trybunał Sprawiedliwości. Spośród nich jedynie Rada Bezpieczeństwa posiada uprawnienia do nakładania sankcji, ponieważ jest odpo</w:t>
      </w:r>
      <w:r w:rsidR="002357B2" w:rsidRPr="00AD7997">
        <w:rPr>
          <w:rFonts w:ascii="Times New Roman" w:hAnsi="Times New Roman" w:cs="Times New Roman"/>
          <w:sz w:val="24"/>
          <w:szCs w:val="24"/>
        </w:rPr>
        <w:t>w</w:t>
      </w:r>
      <w:r w:rsidRPr="00AD7997">
        <w:rPr>
          <w:rFonts w:ascii="Times New Roman" w:hAnsi="Times New Roman" w:cs="Times New Roman"/>
          <w:sz w:val="24"/>
          <w:szCs w:val="24"/>
        </w:rPr>
        <w:t>iedzialna za utrzyma</w:t>
      </w:r>
      <w:r w:rsidR="002357B2" w:rsidRPr="00AD7997">
        <w:rPr>
          <w:rFonts w:ascii="Times New Roman" w:hAnsi="Times New Roman" w:cs="Times New Roman"/>
          <w:sz w:val="24"/>
          <w:szCs w:val="24"/>
        </w:rPr>
        <w:t>n</w:t>
      </w:r>
      <w:r w:rsidRPr="00AD7997">
        <w:rPr>
          <w:rFonts w:ascii="Times New Roman" w:hAnsi="Times New Roman" w:cs="Times New Roman"/>
          <w:sz w:val="24"/>
          <w:szCs w:val="24"/>
        </w:rPr>
        <w:t xml:space="preserve">ie międzynarodowego pokoju </w:t>
      </w:r>
      <w:r w:rsidR="002357B2" w:rsidRPr="00AD7997">
        <w:rPr>
          <w:rFonts w:ascii="Times New Roman" w:hAnsi="Times New Roman" w:cs="Times New Roman"/>
          <w:sz w:val="24"/>
          <w:szCs w:val="24"/>
        </w:rPr>
        <w:t xml:space="preserve">i </w:t>
      </w:r>
      <w:r w:rsidRPr="00AD7997">
        <w:rPr>
          <w:rFonts w:ascii="Times New Roman" w:hAnsi="Times New Roman" w:cs="Times New Roman"/>
          <w:sz w:val="24"/>
          <w:szCs w:val="24"/>
        </w:rPr>
        <w:t xml:space="preserve">bezpieczeństwa. (United Nations </w:t>
      </w:r>
      <w:commentRangeStart w:id="68"/>
      <w:r w:rsidRPr="00AD7997">
        <w:rPr>
          <w:rFonts w:ascii="Times New Roman" w:hAnsi="Times New Roman" w:cs="Times New Roman"/>
          <w:sz w:val="24"/>
          <w:szCs w:val="24"/>
        </w:rPr>
        <w:t>(Main Bodies, b.d.)</w:t>
      </w:r>
      <w:commentRangeEnd w:id="68"/>
      <w:r w:rsidR="002357B2" w:rsidRPr="00AD7997">
        <w:rPr>
          <w:rStyle w:val="Odwoaniedokomentarza"/>
          <w:rFonts w:ascii="Times New Roman" w:hAnsi="Times New Roman" w:cs="Times New Roman"/>
          <w:sz w:val="24"/>
          <w:szCs w:val="24"/>
        </w:rPr>
        <w:commentReference w:id="68"/>
      </w:r>
    </w:p>
    <w:p w14:paraId="5C8A417B" w14:textId="77777777" w:rsidR="0060189D" w:rsidRPr="00AD7997" w:rsidRDefault="00B06715"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Jeśli chodzi o nakładanie sankcji, to Karta Narodów Zjednoczonych określa uprawnienia, jakie organy tej organizacji mają w odpowiednich sprawach. Podejmując decyzje, muszą one działać zgodnie ze swoim poziomem kompetencji. Karta Narodów Zjednoczonych jest fundamentalnym dokumentem, który jasno określa reguły i zasady wiążące wszystkie państwa członkowskie. Odgrywa ona kluczową rolę w regulowaniu stosunków międzynarodowych, zwłaszcza w kontekście utrzymania międzynarodowego pokoju i bezpieczeństwa. Bezwzględnie obowiązujące </w:t>
      </w:r>
      <w:r w:rsidRPr="00AD7997">
        <w:rPr>
          <w:rFonts w:ascii="Times New Roman" w:hAnsi="Times New Roman" w:cs="Times New Roman"/>
          <w:sz w:val="24"/>
          <w:szCs w:val="24"/>
        </w:rPr>
        <w:lastRenderedPageBreak/>
        <w:t>postanowienia Karty Narodów Zjednoczonych są wiążące dla wszystkich państw. Zgodnie z art. 53 Konwencji wiedeńskiej o prawie traktatów, bezwzględnie obowiązującą normą prawa międzynarodowego (jus cogens) jest norma uznana przez społeczność międzynarodową za taką, od której nie jest dopuszczalne odstępstwo. W związku z powyższym mechanizm sankcji ONZ jest uniwersalny dla wszystkich państw.</w:t>
      </w:r>
      <w:r w:rsidR="00A43D4E" w:rsidRPr="00AD7997">
        <w:rPr>
          <w:rFonts w:ascii="Times New Roman" w:hAnsi="Times New Roman" w:cs="Times New Roman"/>
          <w:sz w:val="24"/>
          <w:szCs w:val="24"/>
        </w:rPr>
        <w:t xml:space="preserve"> (Sedliar, 2013, s. 55)</w:t>
      </w:r>
    </w:p>
    <w:p w14:paraId="5B998D6D" w14:textId="49A8152B" w:rsidR="00927E0D" w:rsidRPr="00AD7997" w:rsidRDefault="00927E0D"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Dowodem tego stanowiska jest możliwość ONZ nakładania sankcji wobec państw, które nie są członkami Organizacji. Może to nastąpić, jeśli Rada Bezpieczeństwa uzna, że działania danego państwa stanowią zagrożenie dla międzynarodowego pokoju i bezpieczeństwa. Nie oznacza to jednak, że ONZ ma uprawnienia do ingerencji w sprawy wewnętrzne państw. Kwestia ta została szczegółowo omówiona w art. 2 ust. 7 Karty Narodów Zjednoczonych – zakazuje ona interwencji w sprawy należące do „właściwości krajowej”, ale jednocześnie w żaden sposób nie uchyla mocy prawnej Rozdziału VII. (Sedliar, 2013, s. 55)</w:t>
      </w:r>
      <w:r w:rsidR="00FF6E4F" w:rsidRPr="00AD7997">
        <w:rPr>
          <w:rFonts w:ascii="Times New Roman" w:hAnsi="Times New Roman" w:cs="Times New Roman"/>
          <w:sz w:val="24"/>
          <w:szCs w:val="24"/>
        </w:rPr>
        <w:t xml:space="preserve"> W tym kontekście bardzo trafne jest stwierdzenie G. Tunkina, który pisał: „Karta Narodów Zjednoczonych to nie jest zwykła umowa. Po pierwsze, stanowi podstawę prawną działalności uniwersalnej organizacji międzynarodowej do spraw pokoju i bezpieczeństwa; po drugie, państwa tym samym postawiły ją ponad wszystkimi innymi umowami międzynarodowymi”. </w:t>
      </w:r>
      <w:bookmarkStart w:id="69" w:name="_Hlk198459234"/>
      <w:r w:rsidR="00B16D97" w:rsidRPr="00AD7997">
        <w:rPr>
          <w:rFonts w:ascii="Times New Roman" w:hAnsi="Times New Roman" w:cs="Times New Roman"/>
          <w:sz w:val="24"/>
          <w:szCs w:val="24"/>
        </w:rPr>
        <w:t xml:space="preserve">(Według Sedliar (cyt. za: </w:t>
      </w:r>
      <w:r w:rsidR="00FC0852" w:rsidRPr="00AD7997">
        <w:rPr>
          <w:rFonts w:ascii="Times New Roman" w:hAnsi="Times New Roman" w:cs="Times New Roman"/>
          <w:sz w:val="24"/>
          <w:szCs w:val="24"/>
        </w:rPr>
        <w:t xml:space="preserve">Tunkin </w:t>
      </w:r>
      <w:r w:rsidR="00B16D97" w:rsidRPr="00AD7997">
        <w:rPr>
          <w:rFonts w:ascii="Times New Roman" w:hAnsi="Times New Roman" w:cs="Times New Roman"/>
          <w:sz w:val="24"/>
          <w:szCs w:val="24"/>
        </w:rPr>
        <w:t>2013, s. 55)</w:t>
      </w:r>
      <w:bookmarkEnd w:id="69"/>
    </w:p>
    <w:p w14:paraId="57FA1587" w14:textId="77777777" w:rsidR="00FC0852" w:rsidRPr="00AD7997" w:rsidRDefault="00FC0852"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Dla lepszego zrozumienia polityki sankcyjnej warto dowiedzieć się, które organy posiadają kompetencje w tej dziedzinie.</w:t>
      </w:r>
    </w:p>
    <w:p w14:paraId="202FF1CC" w14:textId="0B15CB38" w:rsidR="00FC0852" w:rsidRPr="00AD7997" w:rsidRDefault="00FC0852"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ONZ rozpoczyna proces nakładania sankcji od tego, że Rada Bezpieczeństwa, kierując się artykułem 39 Karty Narodów Zjednoczonych, stwierdza istnienie zagrożenia dla pokoju, naruszenia pokoju lub aktu agresji. Czym dokładnie jest zagrożenie dla pokoju i bezpieczeństwa, Karta wprost nie definiuje — kwestia ta pozostaje w gestii Rady Bezpieczeństwa. To właśnie ona jest uprawniona do oceny istnienia takich zagrożeń i podejmowania decyzji o odpowiedniej reakcji. W przypadku gdy zagrożenie zostaje potwierdzone, ale sytuacja nie wymaga natychmiastowego użycia siły zbrojnej, Rada Bezpieczeństwa ONZ, zgodnie z artykułem 41 Karty, może zastosować środki sankcyjne, takie jak: zerwanie stosunków dyplomatycznych, gospodarczych czy komunikacyjnych itp. Jeśli jednak środki te okażą się nieskuteczne, artykuł 42 przyznaje Radzie Bezpieczeństwa uprawnienie do użycia siły zbrojnej.</w:t>
      </w:r>
      <w:r w:rsidR="00992257" w:rsidRPr="00AD7997">
        <w:rPr>
          <w:rFonts w:ascii="Times New Roman" w:hAnsi="Times New Roman" w:cs="Times New Roman"/>
          <w:sz w:val="24"/>
          <w:szCs w:val="24"/>
        </w:rPr>
        <w:t xml:space="preserve"> (Kleczkowska 2020, ss. 47-48)</w:t>
      </w:r>
    </w:p>
    <w:p w14:paraId="418E0E8A" w14:textId="72720632" w:rsidR="00947F29" w:rsidRPr="00AD7997" w:rsidRDefault="00947F29"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Jak wspomniano wcześniej w tej części, Rada Bezpieczeństwa posiada zasadnicze uprawnienia w zakresie nakładania sankcji, jednak pewne funkcje pełni również Zgromadzenie Ogólne.</w:t>
      </w:r>
      <w:r w:rsidR="00F939D9" w:rsidRPr="00AD7997">
        <w:rPr>
          <w:rFonts w:ascii="Times New Roman" w:hAnsi="Times New Roman" w:cs="Times New Roman"/>
          <w:sz w:val="24"/>
          <w:szCs w:val="24"/>
        </w:rPr>
        <w:t xml:space="preserve"> </w:t>
      </w:r>
      <w:r w:rsidRPr="00AD7997">
        <w:rPr>
          <w:rFonts w:ascii="Times New Roman" w:hAnsi="Times New Roman" w:cs="Times New Roman"/>
          <w:sz w:val="24"/>
          <w:szCs w:val="24"/>
        </w:rPr>
        <w:t>Jeśli chodzi o porównanie kompetencji tych dwóch organów, trafnie oddają je słowa L. Goodricha i E. Hambro, którzy opisali Zgromadzenie Ogólne jako organ do dyskusji, natomiast Radę Bezpieczeństwa — jako organ działania.</w:t>
      </w:r>
      <w:r w:rsidR="003954A6" w:rsidRPr="00AD7997">
        <w:rPr>
          <w:rFonts w:ascii="Times New Roman" w:hAnsi="Times New Roman" w:cs="Times New Roman"/>
          <w:sz w:val="24"/>
          <w:szCs w:val="24"/>
        </w:rPr>
        <w:t xml:space="preserve"> (Według Sedliar (cyt. za: </w:t>
      </w:r>
      <w:r w:rsidR="00383B10" w:rsidRPr="00AD7997">
        <w:rPr>
          <w:rFonts w:ascii="Times New Roman" w:hAnsi="Times New Roman" w:cs="Times New Roman"/>
          <w:sz w:val="24"/>
          <w:szCs w:val="24"/>
        </w:rPr>
        <w:t xml:space="preserve">Goodrich i Hambro </w:t>
      </w:r>
      <w:r w:rsidR="003954A6" w:rsidRPr="00AD7997">
        <w:rPr>
          <w:rFonts w:ascii="Times New Roman" w:hAnsi="Times New Roman" w:cs="Times New Roman"/>
          <w:sz w:val="24"/>
          <w:szCs w:val="24"/>
        </w:rPr>
        <w:t>2013, s. 5</w:t>
      </w:r>
      <w:r w:rsidR="008125EC" w:rsidRPr="00AD7997">
        <w:rPr>
          <w:rFonts w:ascii="Times New Roman" w:hAnsi="Times New Roman" w:cs="Times New Roman"/>
          <w:sz w:val="24"/>
          <w:szCs w:val="24"/>
        </w:rPr>
        <w:t>7</w:t>
      </w:r>
      <w:r w:rsidR="003954A6" w:rsidRPr="00AD7997">
        <w:rPr>
          <w:rFonts w:ascii="Times New Roman" w:hAnsi="Times New Roman" w:cs="Times New Roman"/>
          <w:sz w:val="24"/>
          <w:szCs w:val="24"/>
        </w:rPr>
        <w:t>)</w:t>
      </w:r>
    </w:p>
    <w:p w14:paraId="141A051A" w14:textId="3769C9A8" w:rsidR="008125EC" w:rsidRPr="00AD7997" w:rsidRDefault="00F6648C"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lastRenderedPageBreak/>
        <w:t xml:space="preserve">Artykuł 10 Karty Narodów Zjednoczonych daje Zgromadzeniu Ogólnemu prawo do omawiania kwestii związanych z Kartą lub działalnością jakichkolwiek organów oraz do wydawania zaleceń państwom członkowskim i Radzie Bezpieczeństwa. Ponadto organ ten może nakładać sankcje na państwa, które nie wypełniają swoich zobowiązań związanych z członkostwem w ONZ. Sankcje w tym przypadku mogą obejmować pozbawienie prawa głosu lub innych przywilejów. Artykuł 6 Karty upoważnia Zgromadzenie Ogólne, na zalecenie Rady Bezpieczeństwa, do nakładania sankcji na państwa członkowskie w postaci pozbawienia prawa głosu lub nawet członkostwa w Organizacji w razie regularnego naruszania Karty i nieprzestrzegania rezolucji ONZ. W przypadku Rodezji Południowej, która została objęta sankcjami ONZ, Zgromadzenie odrzuciło jej wniosek o członkostwo. </w:t>
      </w:r>
      <w:r w:rsidR="008125EC" w:rsidRPr="00AD7997">
        <w:rPr>
          <w:rFonts w:ascii="Times New Roman" w:hAnsi="Times New Roman" w:cs="Times New Roman"/>
          <w:sz w:val="24"/>
          <w:szCs w:val="24"/>
        </w:rPr>
        <w:t>Podsumowując, Zgromadzenie Ogólne i Rada Bezpieczeństwa to dwa organy ONZ, które w niektórych sytuacjach wzajemnie uzupełniają swoje działania, a w innych są niezastąpione (tylko Rada Bezpieczeństwa ma prawo nakładać sankcje wojskowe, podczas gdy Zgromadzenie Ogólne ma prawo pozbawi</w:t>
      </w:r>
      <w:r w:rsidR="0074542B" w:rsidRPr="00AD7997">
        <w:rPr>
          <w:rFonts w:ascii="Times New Roman" w:hAnsi="Times New Roman" w:cs="Times New Roman"/>
          <w:sz w:val="24"/>
          <w:szCs w:val="24"/>
        </w:rPr>
        <w:t xml:space="preserve">ać </w:t>
      </w:r>
      <w:r w:rsidR="008125EC" w:rsidRPr="00AD7997">
        <w:rPr>
          <w:rFonts w:ascii="Times New Roman" w:hAnsi="Times New Roman" w:cs="Times New Roman"/>
          <w:sz w:val="24"/>
          <w:szCs w:val="24"/>
        </w:rPr>
        <w:t>prawa głosu).</w:t>
      </w:r>
      <w:r w:rsidR="00980505" w:rsidRPr="00AD7997">
        <w:rPr>
          <w:rFonts w:ascii="Times New Roman" w:hAnsi="Times New Roman" w:cs="Times New Roman"/>
          <w:sz w:val="24"/>
          <w:szCs w:val="24"/>
        </w:rPr>
        <w:t xml:space="preserve"> (Sedliar, 2013, s. 56-58)</w:t>
      </w:r>
    </w:p>
    <w:p w14:paraId="7D73AF1A" w14:textId="13382C1B" w:rsidR="00847E2F" w:rsidRPr="00AD7997" w:rsidRDefault="00847E2F" w:rsidP="00AD7997">
      <w:pPr>
        <w:spacing w:line="360" w:lineRule="auto"/>
        <w:jc w:val="both"/>
        <w:rPr>
          <w:rFonts w:ascii="Times New Roman" w:hAnsi="Times New Roman" w:cs="Times New Roman"/>
          <w:sz w:val="24"/>
          <w:szCs w:val="24"/>
        </w:rPr>
      </w:pPr>
      <w:commentRangeStart w:id="70"/>
      <w:r w:rsidRPr="00AD7997">
        <w:rPr>
          <w:rFonts w:ascii="Times New Roman" w:hAnsi="Times New Roman" w:cs="Times New Roman"/>
          <w:sz w:val="24"/>
          <w:szCs w:val="24"/>
        </w:rPr>
        <w:t>W praktyce Organizacja Narodów Zjednoczonych wielokrotnie korzystała z mechanizmu sankcji jako środka reagowania na sytuacje zagrażające pokojowi i bezpieczeństwu międzynarodowemu. Według informacji podawanych przez samą Organizację, od 1966 roku wprowadzono 31 reżimów sankcyjnych, z czego 14 pozostaje obecnie w mocy. (United Nations Security Council b.d.)</w:t>
      </w:r>
      <w:commentRangeEnd w:id="70"/>
      <w:r w:rsidR="00340788" w:rsidRPr="00AD7997">
        <w:rPr>
          <w:rStyle w:val="Odwoaniedokomentarza"/>
          <w:rFonts w:ascii="Times New Roman" w:hAnsi="Times New Roman" w:cs="Times New Roman"/>
          <w:sz w:val="24"/>
          <w:szCs w:val="24"/>
        </w:rPr>
        <w:commentReference w:id="70"/>
      </w:r>
    </w:p>
    <w:p w14:paraId="4542CBFF" w14:textId="18832116" w:rsidR="00340788" w:rsidRPr="00AD7997" w:rsidRDefault="00340788"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Dotyczyły one takich krajów jak: Irak, Libia. Haiti, była Jugosławia, Sudan, Somalia, Rwanda i wiele innych. Sankcje te były bardzo zróżnicowane: restrykcje ekonomiczne i polityczne, a w sytuacjach, gdy pokojowe rozwiązania zawiodły, użycie przymusu wojskowego w celu przywrócenia pokoju (interwencja wojskowa w celu przywrócenia suwerenności Kuwejtu po ataku Iraku (1992), przywrócenie legalnej władzy na Haiti (1994), przywrócenie pokoju w Timorze Wschodnim (1999), zapewnienie pomocy humanitarnej w Somalii (1992) itp.)</w:t>
      </w:r>
      <w:r w:rsidR="00211BEB" w:rsidRPr="00AD7997">
        <w:rPr>
          <w:rFonts w:ascii="Times New Roman" w:hAnsi="Times New Roman" w:cs="Times New Roman"/>
          <w:sz w:val="24"/>
          <w:szCs w:val="24"/>
        </w:rPr>
        <w:t xml:space="preserve"> (</w:t>
      </w:r>
      <w:r w:rsidR="003F2409" w:rsidRPr="00AD7997">
        <w:rPr>
          <w:rFonts w:ascii="Times New Roman" w:hAnsi="Times New Roman" w:cs="Times New Roman"/>
          <w:sz w:val="24"/>
          <w:szCs w:val="24"/>
        </w:rPr>
        <w:t>Kasyniuk</w:t>
      </w:r>
      <w:r w:rsidR="001A7CDC" w:rsidRPr="00AD7997">
        <w:rPr>
          <w:rFonts w:ascii="Times New Roman" w:hAnsi="Times New Roman" w:cs="Times New Roman"/>
          <w:sz w:val="24"/>
          <w:szCs w:val="24"/>
        </w:rPr>
        <w:t xml:space="preserve"> 2016, s. </w:t>
      </w:r>
      <w:r w:rsidR="001563E4" w:rsidRPr="00AD7997">
        <w:rPr>
          <w:rFonts w:ascii="Times New Roman" w:hAnsi="Times New Roman" w:cs="Times New Roman"/>
          <w:sz w:val="24"/>
          <w:szCs w:val="24"/>
        </w:rPr>
        <w:t>128)</w:t>
      </w:r>
    </w:p>
    <w:p w14:paraId="4F0645A4" w14:textId="0569C0D3" w:rsidR="002D6BDD" w:rsidRPr="00AD7997" w:rsidRDefault="002D6BDD"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Pomimo licznych przykładów skutecznego stosowania przez ONZ sankcji wobec </w:t>
      </w:r>
      <w:r w:rsidR="004B3889" w:rsidRPr="00AD7997">
        <w:rPr>
          <w:rFonts w:ascii="Times New Roman" w:hAnsi="Times New Roman" w:cs="Times New Roman"/>
          <w:sz w:val="24"/>
          <w:szCs w:val="24"/>
        </w:rPr>
        <w:t xml:space="preserve">podmiotów </w:t>
      </w:r>
      <w:r w:rsidRPr="00AD7997">
        <w:rPr>
          <w:rFonts w:ascii="Times New Roman" w:hAnsi="Times New Roman" w:cs="Times New Roman"/>
          <w:sz w:val="24"/>
          <w:szCs w:val="24"/>
        </w:rPr>
        <w:t xml:space="preserve">naruszających porządek międzynarodowy, ich skuteczność jest często ograniczana przez polityczną konfigurację Rady Bezpieczeństwa. Organ ten składa się z piętnastu członków - pięciu stałych (Chiny, Francja, Rosja, Stany Zjednoczone i Wielka Brytania) oraz dziesięciu niestałych wybieranych przez Zgromadzenie Ogólne na dwuletnią kadencję. Najbardziej kontrowersyjną kwestią jest prawo weta, które przysługuje wyłącznie stałym członkom, umożliwiając im zablokowanie dowolnej rezolucji pomimo poparcia większości. Taki stan rzeczy powstał po II wojnie światowej, kiedy to najpotężniejsze kraje świata postanowiły wziąć odpowiedzialność za porządek światowy. W rezultacie mamy system, w którym mechanizm ten wielokrotnie podważał zdolność Rady Bezpieczeństwa do szybkiego i skutecznego reagowania na zagrożenia dla pokoju. Praktyka pokazuje, że państwa, których dotyczy rezolucja, lub ich sojusznicy często są w stanie zablokować </w:t>
      </w:r>
      <w:r w:rsidRPr="00AD7997">
        <w:rPr>
          <w:rFonts w:ascii="Times New Roman" w:hAnsi="Times New Roman" w:cs="Times New Roman"/>
          <w:sz w:val="24"/>
          <w:szCs w:val="24"/>
        </w:rPr>
        <w:lastRenderedPageBreak/>
        <w:t>wszelkie próby pociągnięcia ich do odpowiedzialności za naruszenia prawa międzynarodowego, co prowadzi do ich bezkarności</w:t>
      </w:r>
      <w:r w:rsidR="004B3889" w:rsidRPr="00AD7997">
        <w:rPr>
          <w:rFonts w:ascii="Times New Roman" w:hAnsi="Times New Roman" w:cs="Times New Roman"/>
          <w:sz w:val="24"/>
          <w:szCs w:val="24"/>
        </w:rPr>
        <w:t xml:space="preserve">. </w:t>
      </w:r>
      <w:r w:rsidR="00C70216" w:rsidRPr="00AD7997">
        <w:rPr>
          <w:rFonts w:ascii="Times New Roman" w:hAnsi="Times New Roman" w:cs="Times New Roman"/>
          <w:sz w:val="24"/>
          <w:szCs w:val="24"/>
        </w:rPr>
        <w:t>(N</w:t>
      </w:r>
      <w:r w:rsidR="00F7163F" w:rsidRPr="00AD7997">
        <w:rPr>
          <w:rFonts w:ascii="Times New Roman" w:hAnsi="Times New Roman" w:cs="Times New Roman"/>
          <w:sz w:val="24"/>
          <w:szCs w:val="24"/>
        </w:rPr>
        <w:t>i</w:t>
      </w:r>
      <w:r w:rsidR="00C70216" w:rsidRPr="00AD7997">
        <w:rPr>
          <w:rFonts w:ascii="Times New Roman" w:hAnsi="Times New Roman" w:cs="Times New Roman"/>
          <w:sz w:val="24"/>
          <w:szCs w:val="24"/>
        </w:rPr>
        <w:t>chyporenko 2023, s.349)</w:t>
      </w:r>
    </w:p>
    <w:p w14:paraId="4786C2E1" w14:textId="3DDA204B" w:rsidR="00377261" w:rsidRPr="00AD7997" w:rsidRDefault="0037726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Po rozpoczęciu pełnoskalowej inwazji Rosji na Ukrainę w 2022 roku, podczas posiedzenia Rady Bezpieczeństwa przedstawiono rezolucję, która miała potępić działania Federacji Rosyjskiej. Jednak Rosja, korzystając z prawa weta, zablokowała tę inicjatywę. Później Zgromadzenie Ogólne, głosując (141 głosów „za”), przyjęło rezolucję potępiającą Rosję. Jak jednak wspomniano wyżej, jej postanowienia mają jedynie charakter rekomendacyjny.</w:t>
      </w:r>
      <w:r w:rsidR="00072607" w:rsidRPr="00AD7997">
        <w:rPr>
          <w:rFonts w:ascii="Times New Roman" w:hAnsi="Times New Roman" w:cs="Times New Roman"/>
          <w:sz w:val="24"/>
          <w:szCs w:val="24"/>
        </w:rPr>
        <w:t xml:space="preserve"> (Nichyporenko 2023, s.350)</w:t>
      </w:r>
    </w:p>
    <w:p w14:paraId="21E47C27" w14:textId="6B349DC6" w:rsidR="00166408" w:rsidRPr="00AD7997" w:rsidRDefault="00377261"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W kwietniu, w reakcji na wcześniejsze wydarzenia, Zgromadzenie Ogólne przyjęło rezolucję A/RES/76/262, której istota polega na tym, że w przypadku zastosowania prawa weta, w ciągu 10 dni powinno zostać zwołane Zgromadzenie Ogólne w celu omówienia powodów zastosowania tego weta. Chociaż jest to pewien postęp w tej dziedzinie, problem nadużywania prawa weta nie zostaje rozwiązany, ponieważ dyskusja </w:t>
      </w:r>
      <w:r w:rsidR="00DB6B85" w:rsidRPr="00AD7997">
        <w:rPr>
          <w:rFonts w:ascii="Times New Roman" w:hAnsi="Times New Roman" w:cs="Times New Roman"/>
          <w:sz w:val="24"/>
          <w:szCs w:val="24"/>
        </w:rPr>
        <w:t>nie doprowadziła do zniesienia blokady przez Federację Rosyjską</w:t>
      </w:r>
      <w:r w:rsidR="00B96DCC" w:rsidRPr="00AD7997">
        <w:rPr>
          <w:rFonts w:ascii="Times New Roman" w:hAnsi="Times New Roman" w:cs="Times New Roman"/>
          <w:sz w:val="24"/>
          <w:szCs w:val="24"/>
        </w:rPr>
        <w:t xml:space="preserve">. </w:t>
      </w:r>
      <w:r w:rsidRPr="00AD7997">
        <w:rPr>
          <w:rFonts w:ascii="Times New Roman" w:hAnsi="Times New Roman" w:cs="Times New Roman"/>
          <w:sz w:val="24"/>
          <w:szCs w:val="24"/>
        </w:rPr>
        <w:t xml:space="preserve"> W 2022 roku Rosja również zablokowała rezolucje potępiające nielegalne referenda przeprowadzone na okupowanych terytoriach Ukrainy oraz dostawy pomocy humanitarnej do Syrii.</w:t>
      </w:r>
      <w:r w:rsidR="00166408" w:rsidRPr="00AD7997">
        <w:rPr>
          <w:rFonts w:ascii="Times New Roman" w:hAnsi="Times New Roman" w:cs="Times New Roman"/>
          <w:sz w:val="24"/>
          <w:szCs w:val="24"/>
        </w:rPr>
        <w:t xml:space="preserve"> </w:t>
      </w:r>
      <w:r w:rsidR="00740664" w:rsidRPr="00AD7997">
        <w:rPr>
          <w:rFonts w:ascii="Times New Roman" w:hAnsi="Times New Roman" w:cs="Times New Roman"/>
          <w:sz w:val="24"/>
          <w:szCs w:val="24"/>
        </w:rPr>
        <w:t>(Nichyporenko 2023, s.3</w:t>
      </w:r>
      <w:r w:rsidR="003267AB" w:rsidRPr="00AD7997">
        <w:rPr>
          <w:rFonts w:ascii="Times New Roman" w:hAnsi="Times New Roman" w:cs="Times New Roman"/>
          <w:sz w:val="24"/>
          <w:szCs w:val="24"/>
        </w:rPr>
        <w:t>50</w:t>
      </w:r>
      <w:r w:rsidR="00740664" w:rsidRPr="00AD7997">
        <w:rPr>
          <w:rFonts w:ascii="Times New Roman" w:hAnsi="Times New Roman" w:cs="Times New Roman"/>
          <w:sz w:val="24"/>
          <w:szCs w:val="24"/>
        </w:rPr>
        <w:t>)</w:t>
      </w:r>
    </w:p>
    <w:p w14:paraId="3A372B1B" w14:textId="15E8DE64" w:rsidR="000528EF" w:rsidRPr="00AD7997" w:rsidRDefault="000528EF"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W ciągu ostatnich dziesięcioleci jedynym krajem, który nie wykorzystywał prawa weta do blokowania rezolucji Rady Bezpieczeństwa ONZ, była Francja. Dla porównania, od 2007 roku Rosja zastosowała to prawo 29 razy. </w:t>
      </w:r>
      <w:r w:rsidR="003E25C6" w:rsidRPr="00AD7997">
        <w:rPr>
          <w:rFonts w:ascii="Times New Roman" w:hAnsi="Times New Roman" w:cs="Times New Roman"/>
          <w:sz w:val="24"/>
          <w:szCs w:val="24"/>
        </w:rPr>
        <w:t>(Nichyporenko 2023, s.351)</w:t>
      </w:r>
    </w:p>
    <w:p w14:paraId="367D1D54" w14:textId="54BF312D" w:rsidR="000528EF" w:rsidRPr="00AD7997" w:rsidRDefault="000528EF"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Problemowość i nieskuteczność obecnej struktury politycznej ONZ są dyskutowane od dłuższego czasu. Kilka krajów zaproponowało różne inicjatywy dotyczące reformy Rady Bezpieczeństwa. W 2015 roku Francja i Meksyk zaproponowały dobrowolne powstrzymanie się od stosowania prawa weta w przypadku masowych zbrodni, jednak oprócz Francji żadna z stałych członków Rady tego nie poparła. W tym samym roku Liechtenstein zaproponował kodeks, który zakazywałby głosowania przeciwko rezolucjom dotyczącym ludobójstwa, zbrodni wojennych oraz innych poważnych naruszeń prawa międzynarodowego. Spośród stałych członków Rady poparły go jedynie Francja i Wielka Brytania.</w:t>
      </w:r>
      <w:r w:rsidR="003E25C6" w:rsidRPr="00AD7997">
        <w:rPr>
          <w:rFonts w:ascii="Times New Roman" w:hAnsi="Times New Roman" w:cs="Times New Roman"/>
          <w:sz w:val="24"/>
          <w:szCs w:val="24"/>
        </w:rPr>
        <w:t xml:space="preserve"> (Nichyporenko 2023, s.351)</w:t>
      </w:r>
    </w:p>
    <w:p w14:paraId="6C08C655" w14:textId="0F8B673F" w:rsidR="00072607" w:rsidRPr="00AD7997" w:rsidRDefault="00072607"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Podsumowując, można stwierdzić, że w najbliższej przyszłości nie należy oczekiwać reformy systemu Rady Bezpieczeństwa, ponieważ nie znaleziono dotąd prawnych mechanizmów umożliwiających to bez zgody pięciu stałych członków. W konsekwencji ONZ wykazuje słabość w kwestiach utrzymania pokoju i bezpieczeństwa, zwłaszcza gdy chodzi o pociąganie do odpowiedzialności państw klubu nuklearnego oraz pięciu stałych członków Rady Bezpieczeństwa (Nichyporenko 2023, s</w:t>
      </w:r>
      <w:r w:rsidR="003E25C6" w:rsidRPr="00AD7997">
        <w:rPr>
          <w:rFonts w:ascii="Times New Roman" w:hAnsi="Times New Roman" w:cs="Times New Roman"/>
          <w:sz w:val="24"/>
          <w:szCs w:val="24"/>
        </w:rPr>
        <w:t xml:space="preserve">. </w:t>
      </w:r>
      <w:r w:rsidRPr="00AD7997">
        <w:rPr>
          <w:rFonts w:ascii="Times New Roman" w:hAnsi="Times New Roman" w:cs="Times New Roman"/>
          <w:sz w:val="24"/>
          <w:szCs w:val="24"/>
        </w:rPr>
        <w:t>352)</w:t>
      </w:r>
    </w:p>
    <w:p w14:paraId="27ADA8AF" w14:textId="0850A696" w:rsidR="00072607" w:rsidRPr="00AD7997" w:rsidRDefault="00072607"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 tym kontekście warto przejść do omówienia mechanizmu nakładania sankcji przez Unię Europejską</w:t>
      </w:r>
      <w:r w:rsidR="00595CD4" w:rsidRPr="00AD7997">
        <w:rPr>
          <w:rFonts w:ascii="Times New Roman" w:hAnsi="Times New Roman" w:cs="Times New Roman"/>
          <w:sz w:val="24"/>
          <w:szCs w:val="24"/>
        </w:rPr>
        <w:t>.</w:t>
      </w:r>
    </w:p>
    <w:p w14:paraId="0AF5FA34" w14:textId="5BA5FE19" w:rsidR="00415894" w:rsidRPr="00AD7997" w:rsidRDefault="00415894"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lastRenderedPageBreak/>
        <w:t xml:space="preserve">Sankcje UE. </w:t>
      </w:r>
    </w:p>
    <w:p w14:paraId="3895F441" w14:textId="54E67115" w:rsidR="00BD618F" w:rsidRPr="00AD7997" w:rsidRDefault="00FD21B8"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Europejska polityka sankcji przeszła długi proces ewolucji, składający się z kilku etapów. W latach 50-tych i 80-tych, kiedy trwał proces integracji europejskiej, sankcje pozostawały w wyłącznej kompetencji poszczególnych państw członkowskich. W tym czasie kraje nakładały sankcje głównie na podstawie decyzji ONZ lub w ramach systemu COCOM. Już w 1970 r. ustanowiono Europejską Współpracę Polityczną (EPC) jako mechanizm koordynacji, który był krokiem w kierunku Wspólnej Polityki Zagranicznej i Bezpieczeństwa (WPZiB). EPC rozważała również mechanizmy nakładania wspólnych sankcji. EPC miała jednak charakter wyłącznie konsultacyjny, a różnice polityczne między państwami członkowskimi często uniemożliwiały osiągnięcie konsensusu.</w:t>
      </w:r>
      <w:r w:rsidR="00BD618F" w:rsidRPr="00AD7997">
        <w:rPr>
          <w:rFonts w:ascii="Times New Roman" w:hAnsi="Times New Roman" w:cs="Times New Roman"/>
          <w:sz w:val="24"/>
          <w:szCs w:val="24"/>
        </w:rPr>
        <w:t xml:space="preserve"> </w:t>
      </w:r>
      <w:r w:rsidR="00EA50FB" w:rsidRPr="00AD7997">
        <w:rPr>
          <w:rFonts w:ascii="Times New Roman" w:hAnsi="Times New Roman" w:cs="Times New Roman"/>
          <w:sz w:val="24"/>
          <w:szCs w:val="24"/>
        </w:rPr>
        <w:t>(Shamrayeva 2022, ss.206-207)</w:t>
      </w:r>
    </w:p>
    <w:p w14:paraId="77975CF3" w14:textId="70AF51EE" w:rsidR="003F667B" w:rsidRPr="00AD7997" w:rsidRDefault="00EA50FB"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Drugi etap rozwoju polityki sankcji UE obejmuje okres po podpisaniu Traktatu z Maastricht w 1993 r., kiedy to oficjalnie wprowadzono Wspólną Politykę Zagraniczną i Bezpieczeństwa (WPZiB), umożliwiając UE bardziej skoordynowane działania w zakresie sankcji. Jednakże, pomimo zwiększonego poziomu współpracy, sankcje nadal były wdrażane na szczeblu krajowym, chociaż były omawiane na szczeblu ponadnarodowym</w:t>
      </w:r>
      <w:r w:rsidR="0021792D" w:rsidRPr="00AD7997">
        <w:rPr>
          <w:rFonts w:ascii="Times New Roman" w:hAnsi="Times New Roman" w:cs="Times New Roman"/>
          <w:sz w:val="24"/>
          <w:szCs w:val="24"/>
        </w:rPr>
        <w:t xml:space="preserve">. </w:t>
      </w:r>
      <w:r w:rsidR="00E57C11" w:rsidRPr="00AD7997">
        <w:rPr>
          <w:rFonts w:ascii="Times New Roman" w:hAnsi="Times New Roman" w:cs="Times New Roman"/>
          <w:sz w:val="24"/>
          <w:szCs w:val="24"/>
        </w:rPr>
        <w:t>(Shamrayeva 2022, s 207)</w:t>
      </w:r>
    </w:p>
    <w:p w14:paraId="72CB1E97" w14:textId="2A7D561A" w:rsidR="008103E7" w:rsidRPr="00AD7997" w:rsidRDefault="00137D12"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Trzeci etap ewolucji rozpoczął się w 2004 r. i trwa do dziś. W 2009 r. podpisano traktat lizboński, który wzmocnił ramy instytucjonalne WPZiB. Później UE zaczęła nakładać sankcje gospodarcze (np. wspólnie ze Stanami Zjednoczonymi nałożyła sankcje na Iran), co wcześniej nie miało miejsca. </w:t>
      </w:r>
      <w:r w:rsidR="00E57C11" w:rsidRPr="00AD7997">
        <w:rPr>
          <w:rFonts w:ascii="Times New Roman" w:hAnsi="Times New Roman" w:cs="Times New Roman"/>
          <w:sz w:val="24"/>
          <w:szCs w:val="24"/>
        </w:rPr>
        <w:t>(Shamrayeva 2022, s</w:t>
      </w:r>
      <w:r w:rsidR="00433BD4" w:rsidRPr="00AD7997">
        <w:rPr>
          <w:rFonts w:ascii="Times New Roman" w:hAnsi="Times New Roman" w:cs="Times New Roman"/>
          <w:sz w:val="24"/>
          <w:szCs w:val="24"/>
        </w:rPr>
        <w:t>s.</w:t>
      </w:r>
      <w:r w:rsidR="00E57C11" w:rsidRPr="00AD7997">
        <w:rPr>
          <w:rFonts w:ascii="Times New Roman" w:hAnsi="Times New Roman" w:cs="Times New Roman"/>
          <w:sz w:val="24"/>
          <w:szCs w:val="24"/>
        </w:rPr>
        <w:t xml:space="preserve"> 208</w:t>
      </w:r>
      <w:r w:rsidR="00433BD4" w:rsidRPr="00AD7997">
        <w:rPr>
          <w:rFonts w:ascii="Times New Roman" w:hAnsi="Times New Roman" w:cs="Times New Roman"/>
          <w:sz w:val="24"/>
          <w:szCs w:val="24"/>
        </w:rPr>
        <w:t>-209</w:t>
      </w:r>
      <w:r w:rsidR="00E57C11" w:rsidRPr="00AD7997">
        <w:rPr>
          <w:rFonts w:ascii="Times New Roman" w:hAnsi="Times New Roman" w:cs="Times New Roman"/>
          <w:sz w:val="24"/>
          <w:szCs w:val="24"/>
        </w:rPr>
        <w:t>)</w:t>
      </w:r>
    </w:p>
    <w:p w14:paraId="0C3521DC" w14:textId="00EDA9C1" w:rsidR="0092023D" w:rsidRPr="00AD7997" w:rsidRDefault="0057712B" w:rsidP="00AD7997">
      <w:pPr>
        <w:spacing w:line="360" w:lineRule="auto"/>
        <w:jc w:val="both"/>
        <w:rPr>
          <w:rFonts w:ascii="Times New Roman" w:hAnsi="Times New Roman" w:cs="Times New Roman"/>
          <w:sz w:val="24"/>
          <w:szCs w:val="24"/>
        </w:rPr>
      </w:pPr>
      <w:commentRangeStart w:id="71"/>
      <w:r w:rsidRPr="00AD7997">
        <w:rPr>
          <w:rFonts w:ascii="Times New Roman" w:hAnsi="Times New Roman" w:cs="Times New Roman"/>
          <w:sz w:val="24"/>
          <w:szCs w:val="24"/>
        </w:rPr>
        <w:t xml:space="preserve">Prawo UE pozwala na nakładanie środków ograniczających na różne podmioty. </w:t>
      </w:r>
      <w:r w:rsidR="008D51E4" w:rsidRPr="00AD7997">
        <w:rPr>
          <w:rFonts w:ascii="Times New Roman" w:hAnsi="Times New Roman" w:cs="Times New Roman"/>
          <w:sz w:val="24"/>
          <w:szCs w:val="24"/>
        </w:rPr>
        <w:t>M</w:t>
      </w:r>
      <w:r w:rsidRPr="00AD7997">
        <w:rPr>
          <w:rFonts w:ascii="Times New Roman" w:hAnsi="Times New Roman" w:cs="Times New Roman"/>
          <w:sz w:val="24"/>
          <w:szCs w:val="24"/>
        </w:rPr>
        <w:t xml:space="preserve">ogą </w:t>
      </w:r>
      <w:r w:rsidR="008D51E4" w:rsidRPr="00AD7997">
        <w:rPr>
          <w:rFonts w:ascii="Times New Roman" w:hAnsi="Times New Roman" w:cs="Times New Roman"/>
          <w:sz w:val="24"/>
          <w:szCs w:val="24"/>
        </w:rPr>
        <w:t xml:space="preserve">one </w:t>
      </w:r>
      <w:r w:rsidR="00944D66" w:rsidRPr="00AD7997">
        <w:rPr>
          <w:rFonts w:ascii="Times New Roman" w:hAnsi="Times New Roman" w:cs="Times New Roman"/>
          <w:sz w:val="24"/>
          <w:szCs w:val="24"/>
        </w:rPr>
        <w:t xml:space="preserve">dotyczyć </w:t>
      </w:r>
      <w:r w:rsidRPr="00AD7997">
        <w:rPr>
          <w:rFonts w:ascii="Times New Roman" w:hAnsi="Times New Roman" w:cs="Times New Roman"/>
          <w:sz w:val="24"/>
          <w:szCs w:val="24"/>
        </w:rPr>
        <w:t>organizacj</w:t>
      </w:r>
      <w:r w:rsidR="00944D66" w:rsidRPr="00AD7997">
        <w:rPr>
          <w:rFonts w:ascii="Times New Roman" w:hAnsi="Times New Roman" w:cs="Times New Roman"/>
          <w:sz w:val="24"/>
          <w:szCs w:val="24"/>
        </w:rPr>
        <w:t xml:space="preserve">i </w:t>
      </w:r>
      <w:r w:rsidRPr="00AD7997">
        <w:rPr>
          <w:rFonts w:ascii="Times New Roman" w:hAnsi="Times New Roman" w:cs="Times New Roman"/>
          <w:sz w:val="24"/>
          <w:szCs w:val="24"/>
        </w:rPr>
        <w:t>(</w:t>
      </w:r>
      <w:r w:rsidR="00944D66" w:rsidRPr="00AD7997">
        <w:rPr>
          <w:rFonts w:ascii="Times New Roman" w:hAnsi="Times New Roman" w:cs="Times New Roman"/>
          <w:sz w:val="24"/>
          <w:szCs w:val="24"/>
        </w:rPr>
        <w:t xml:space="preserve">np. </w:t>
      </w:r>
      <w:r w:rsidRPr="00AD7997">
        <w:rPr>
          <w:rFonts w:ascii="Times New Roman" w:hAnsi="Times New Roman" w:cs="Times New Roman"/>
          <w:sz w:val="24"/>
          <w:szCs w:val="24"/>
        </w:rPr>
        <w:t>organizacje terrorystyczne), os</w:t>
      </w:r>
      <w:r w:rsidR="00346D9F" w:rsidRPr="00AD7997">
        <w:rPr>
          <w:rFonts w:ascii="Times New Roman" w:hAnsi="Times New Roman" w:cs="Times New Roman"/>
          <w:sz w:val="24"/>
          <w:szCs w:val="24"/>
        </w:rPr>
        <w:t>ób</w:t>
      </w:r>
      <w:r w:rsidRPr="00AD7997">
        <w:rPr>
          <w:rFonts w:ascii="Times New Roman" w:hAnsi="Times New Roman" w:cs="Times New Roman"/>
          <w:sz w:val="24"/>
          <w:szCs w:val="24"/>
        </w:rPr>
        <w:t xml:space="preserve"> fizyczn</w:t>
      </w:r>
      <w:r w:rsidR="0056275E" w:rsidRPr="00AD7997">
        <w:rPr>
          <w:rFonts w:ascii="Times New Roman" w:hAnsi="Times New Roman" w:cs="Times New Roman"/>
          <w:sz w:val="24"/>
          <w:szCs w:val="24"/>
        </w:rPr>
        <w:t>ych</w:t>
      </w:r>
      <w:r w:rsidRPr="00AD7997">
        <w:rPr>
          <w:rFonts w:ascii="Times New Roman" w:hAnsi="Times New Roman" w:cs="Times New Roman"/>
          <w:sz w:val="24"/>
          <w:szCs w:val="24"/>
        </w:rPr>
        <w:t xml:space="preserve"> odpowiedzialn</w:t>
      </w:r>
      <w:r w:rsidR="0056275E" w:rsidRPr="00AD7997">
        <w:rPr>
          <w:rFonts w:ascii="Times New Roman" w:hAnsi="Times New Roman" w:cs="Times New Roman"/>
          <w:sz w:val="24"/>
          <w:szCs w:val="24"/>
        </w:rPr>
        <w:t>ych</w:t>
      </w:r>
      <w:r w:rsidRPr="00AD7997">
        <w:rPr>
          <w:rFonts w:ascii="Times New Roman" w:hAnsi="Times New Roman" w:cs="Times New Roman"/>
          <w:sz w:val="24"/>
          <w:szCs w:val="24"/>
        </w:rPr>
        <w:t xml:space="preserve"> za łamanie praw człowieka oraz rząd</w:t>
      </w:r>
      <w:r w:rsidR="007C20D9" w:rsidRPr="00AD7997">
        <w:rPr>
          <w:rFonts w:ascii="Times New Roman" w:hAnsi="Times New Roman" w:cs="Times New Roman"/>
          <w:sz w:val="24"/>
          <w:szCs w:val="24"/>
        </w:rPr>
        <w:t>ów</w:t>
      </w:r>
      <w:r w:rsidRPr="00AD7997">
        <w:rPr>
          <w:rFonts w:ascii="Times New Roman" w:hAnsi="Times New Roman" w:cs="Times New Roman"/>
          <w:sz w:val="24"/>
          <w:szCs w:val="24"/>
        </w:rPr>
        <w:t xml:space="preserve"> państw trzecich w wyniku prowadzonej przez nie polityki. Do tej pory UE nałożyła sankcje na około 5000 osób fizycznych i innych podmiotów oraz wprowadziła około 50 systemów sankcji. </w:t>
      </w:r>
      <w:bookmarkStart w:id="72" w:name="_Hlk198482962"/>
      <w:commentRangeEnd w:id="71"/>
      <w:r w:rsidR="00AC0D15" w:rsidRPr="00AD7997">
        <w:rPr>
          <w:rStyle w:val="Odwoaniedokomentarza"/>
          <w:rFonts w:ascii="Times New Roman" w:hAnsi="Times New Roman" w:cs="Times New Roman"/>
          <w:sz w:val="24"/>
          <w:szCs w:val="24"/>
        </w:rPr>
        <w:commentReference w:id="71"/>
      </w:r>
      <w:r w:rsidR="00EE2B2C" w:rsidRPr="00AD7997">
        <w:rPr>
          <w:rFonts w:ascii="Times New Roman" w:hAnsi="Times New Roman" w:cs="Times New Roman"/>
          <w:sz w:val="24"/>
          <w:szCs w:val="24"/>
        </w:rPr>
        <w:t xml:space="preserve">(Rada </w:t>
      </w:r>
      <w:r w:rsidR="00F070EC" w:rsidRPr="00AD7997">
        <w:rPr>
          <w:rFonts w:ascii="Times New Roman" w:hAnsi="Times New Roman" w:cs="Times New Roman"/>
          <w:sz w:val="24"/>
          <w:szCs w:val="24"/>
        </w:rPr>
        <w:t xml:space="preserve">Unii </w:t>
      </w:r>
      <w:r w:rsidR="00EE2B2C" w:rsidRPr="00AD7997">
        <w:rPr>
          <w:rFonts w:ascii="Times New Roman" w:hAnsi="Times New Roman" w:cs="Times New Roman"/>
          <w:sz w:val="24"/>
          <w:szCs w:val="24"/>
        </w:rPr>
        <w:t>Europejsk</w:t>
      </w:r>
      <w:r w:rsidR="00F070EC" w:rsidRPr="00AD7997">
        <w:rPr>
          <w:rFonts w:ascii="Times New Roman" w:hAnsi="Times New Roman" w:cs="Times New Roman"/>
          <w:sz w:val="24"/>
          <w:szCs w:val="24"/>
        </w:rPr>
        <w:t>iej</w:t>
      </w:r>
      <w:r w:rsidR="001F3DA2" w:rsidRPr="00AD7997">
        <w:rPr>
          <w:rFonts w:ascii="Times New Roman" w:hAnsi="Times New Roman" w:cs="Times New Roman"/>
          <w:sz w:val="24"/>
          <w:szCs w:val="24"/>
        </w:rPr>
        <w:t>,</w:t>
      </w:r>
      <w:r w:rsidR="00EE2B2C" w:rsidRPr="00AD7997">
        <w:rPr>
          <w:rFonts w:ascii="Times New Roman" w:hAnsi="Times New Roman" w:cs="Times New Roman"/>
          <w:sz w:val="24"/>
          <w:szCs w:val="24"/>
        </w:rPr>
        <w:t xml:space="preserve"> 2024)</w:t>
      </w:r>
    </w:p>
    <w:bookmarkEnd w:id="72"/>
    <w:p w14:paraId="20B6E332" w14:textId="77777777" w:rsidR="00D3699C" w:rsidRPr="00AD7997" w:rsidRDefault="00D3699C"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Jeśli chodzi o systemy sankcji Unii Europejskiej, istnieją trzy ich rodzaje:</w:t>
      </w:r>
    </w:p>
    <w:p w14:paraId="0ACB13FF" w14:textId="7D9BA5CC" w:rsidR="00786A85" w:rsidRPr="00AD7997" w:rsidRDefault="00D3699C"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Pierwszy to sankcje ONZ</w:t>
      </w:r>
      <w:r w:rsidR="00DF1A38" w:rsidRPr="00AD7997">
        <w:rPr>
          <w:rFonts w:ascii="Times New Roman" w:hAnsi="Times New Roman" w:cs="Times New Roman"/>
          <w:sz w:val="24"/>
          <w:szCs w:val="24"/>
        </w:rPr>
        <w:t xml:space="preserve"> – </w:t>
      </w:r>
      <w:r w:rsidRPr="00AD7997">
        <w:rPr>
          <w:rFonts w:ascii="Times New Roman" w:hAnsi="Times New Roman" w:cs="Times New Roman"/>
          <w:sz w:val="24"/>
          <w:szCs w:val="24"/>
        </w:rPr>
        <w:t>UE wdraża wszystkie sankcje nałożone przez Radę Bezpieczeństwa. Drugi rodzaj to sankcje mieszane: są one stosowane jako uzupełnienie sankcji ONZ w sytuacjach, w których UE widzi potrzebę ich wzmocnienia lub zaostrzenia. Ostatnim rodzajem są sankcje autonomiczne, które są nakładane niezależnie w ramach UE.</w:t>
      </w:r>
      <w:r w:rsidR="00F070EC" w:rsidRPr="00AD7997">
        <w:rPr>
          <w:rFonts w:ascii="Times New Roman" w:hAnsi="Times New Roman" w:cs="Times New Roman"/>
          <w:sz w:val="24"/>
          <w:szCs w:val="24"/>
        </w:rPr>
        <w:t xml:space="preserve"> (Rada Unii Europejskiej, 2024)</w:t>
      </w:r>
    </w:p>
    <w:p w14:paraId="1919E4A2" w14:textId="075BBC1F" w:rsidR="00B73CC5" w:rsidRPr="00AD7997" w:rsidRDefault="00473485"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Dla porównania</w:t>
      </w:r>
      <w:r w:rsidR="00B73CC5" w:rsidRPr="00AD7997">
        <w:rPr>
          <w:rFonts w:ascii="Times New Roman" w:hAnsi="Times New Roman" w:cs="Times New Roman"/>
          <w:sz w:val="24"/>
          <w:szCs w:val="24"/>
        </w:rPr>
        <w:t xml:space="preserve"> </w:t>
      </w:r>
      <w:r w:rsidR="00047E05" w:rsidRPr="00AD7997">
        <w:rPr>
          <w:rFonts w:ascii="Times New Roman" w:hAnsi="Times New Roman" w:cs="Times New Roman"/>
          <w:sz w:val="24"/>
          <w:szCs w:val="24"/>
        </w:rPr>
        <w:t>poziomu aktywności w zakresie stosowania środków ograniczających</w:t>
      </w:r>
      <w:r w:rsidRPr="00AD7997">
        <w:rPr>
          <w:rFonts w:ascii="Times New Roman" w:hAnsi="Times New Roman" w:cs="Times New Roman"/>
          <w:sz w:val="24"/>
          <w:szCs w:val="24"/>
        </w:rPr>
        <w:t xml:space="preserve">, od zakończenia zimnej wojny Rada Bezpieczeństwa ONZ nałożyła sankcje 23 razy, podczas gdy UE wprowadziła około 30 systemów oprócz sankcji ONZ od czasu jej utworzenia. </w:t>
      </w:r>
      <w:r w:rsidR="009D0D85" w:rsidRPr="00AD7997">
        <w:rPr>
          <w:rFonts w:ascii="Times New Roman" w:hAnsi="Times New Roman" w:cs="Times New Roman"/>
          <w:sz w:val="24"/>
          <w:szCs w:val="24"/>
        </w:rPr>
        <w:t>(Shamrayeva</w:t>
      </w:r>
      <w:r w:rsidR="00F645D5" w:rsidRPr="00AD7997">
        <w:rPr>
          <w:rFonts w:ascii="Times New Roman" w:hAnsi="Times New Roman" w:cs="Times New Roman"/>
          <w:sz w:val="24"/>
          <w:szCs w:val="24"/>
        </w:rPr>
        <w:t xml:space="preserve"> 2022,</w:t>
      </w:r>
      <w:r w:rsidR="009D0D85" w:rsidRPr="00AD7997">
        <w:rPr>
          <w:rFonts w:ascii="Times New Roman" w:hAnsi="Times New Roman" w:cs="Times New Roman"/>
          <w:sz w:val="24"/>
          <w:szCs w:val="24"/>
        </w:rPr>
        <w:t xml:space="preserve"> </w:t>
      </w:r>
      <w:r w:rsidR="00A4026E" w:rsidRPr="00AD7997">
        <w:rPr>
          <w:rFonts w:ascii="Times New Roman" w:hAnsi="Times New Roman" w:cs="Times New Roman"/>
          <w:sz w:val="24"/>
          <w:szCs w:val="24"/>
        </w:rPr>
        <w:t>s. 208)</w:t>
      </w:r>
    </w:p>
    <w:p w14:paraId="665E223F" w14:textId="10DD6936" w:rsidR="008D5FC8" w:rsidRPr="00AD7997" w:rsidRDefault="008D5FC8"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lastRenderedPageBreak/>
        <w:t xml:space="preserve">Sankcje unijne nie mają charakteru represyjnego – nie są wymierzone przeciwko ludności cywilnej ani państwom jako takim. Ich zasadniczym celem jest wywarcie wpływu na podmiot odpowiedzialny – państwo, organizację lub osobę – w celu zmiany ich zachowania lub </w:t>
      </w:r>
      <w:commentRangeStart w:id="73"/>
      <w:r w:rsidRPr="00AD7997">
        <w:rPr>
          <w:rFonts w:ascii="Times New Roman" w:hAnsi="Times New Roman" w:cs="Times New Roman"/>
          <w:sz w:val="24"/>
          <w:szCs w:val="24"/>
        </w:rPr>
        <w:t>polityki</w:t>
      </w:r>
      <w:commentRangeEnd w:id="73"/>
      <w:r w:rsidR="006B3258" w:rsidRPr="00AD7997">
        <w:rPr>
          <w:rStyle w:val="Odwoaniedokomentarza"/>
          <w:rFonts w:ascii="Times New Roman" w:hAnsi="Times New Roman" w:cs="Times New Roman"/>
          <w:sz w:val="24"/>
          <w:szCs w:val="24"/>
        </w:rPr>
        <w:commentReference w:id="73"/>
      </w:r>
      <w:r w:rsidRPr="00AD7997">
        <w:rPr>
          <w:rFonts w:ascii="Times New Roman" w:hAnsi="Times New Roman" w:cs="Times New Roman"/>
          <w:sz w:val="24"/>
          <w:szCs w:val="24"/>
        </w:rPr>
        <w:t>. (Rada Unii Europejskiej, b.d.)</w:t>
      </w:r>
    </w:p>
    <w:p w14:paraId="32967796" w14:textId="0235D5F7" w:rsidR="003900E7" w:rsidRPr="00AD7997" w:rsidRDefault="005E0A26"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Nakładając sankcje, Unia Europejska kieruje się normami prawa międzynarodowego, w tym prawa humanitarnego. Dlatego dąży do ograniczenia ich negatywnego wpływu na ludność cywilną oraz do ukarania</w:t>
      </w:r>
      <w:r w:rsidR="001C5CC9" w:rsidRPr="00AD7997">
        <w:rPr>
          <w:rFonts w:ascii="Times New Roman" w:hAnsi="Times New Roman" w:cs="Times New Roman"/>
          <w:sz w:val="24"/>
          <w:szCs w:val="24"/>
        </w:rPr>
        <w:t xml:space="preserve"> bezpośrednio</w:t>
      </w:r>
      <w:r w:rsidRPr="00AD7997">
        <w:rPr>
          <w:rFonts w:ascii="Times New Roman" w:hAnsi="Times New Roman" w:cs="Times New Roman"/>
          <w:sz w:val="24"/>
          <w:szCs w:val="24"/>
        </w:rPr>
        <w:t xml:space="preserve"> osób odpowiedzialnych za naruszenia prawa.</w:t>
      </w:r>
      <w:r w:rsidR="00EE0E05" w:rsidRPr="00AD7997">
        <w:rPr>
          <w:rFonts w:ascii="Times New Roman" w:hAnsi="Times New Roman" w:cs="Times New Roman"/>
          <w:sz w:val="24"/>
          <w:szCs w:val="24"/>
        </w:rPr>
        <w:t xml:space="preserve"> Dodatkowo, w celu lepszej ochrony ludności cywilnej, UE w 2023 roku wprowadziła tzw. </w:t>
      </w:r>
      <w:r w:rsidR="000566FC" w:rsidRPr="00AD7997">
        <w:rPr>
          <w:rFonts w:ascii="Times New Roman" w:hAnsi="Times New Roman" w:cs="Times New Roman"/>
          <w:sz w:val="24"/>
          <w:szCs w:val="24"/>
        </w:rPr>
        <w:t xml:space="preserve">„wyodrębnienie humanitarne” </w:t>
      </w:r>
      <w:r w:rsidR="00EE0E05" w:rsidRPr="00AD7997">
        <w:rPr>
          <w:rFonts w:ascii="Times New Roman" w:hAnsi="Times New Roman" w:cs="Times New Roman"/>
          <w:sz w:val="24"/>
          <w:szCs w:val="24"/>
        </w:rPr>
        <w:t xml:space="preserve">(ang. humanitarian exemption) do swoich sankcji mieszanych (ONZ–UE), opierając się na rezolucji 2664 przyjętej wcześniej przez ONZ w 2022 </w:t>
      </w:r>
      <w:commentRangeStart w:id="74"/>
      <w:r w:rsidR="00EE0E05" w:rsidRPr="00AD7997">
        <w:rPr>
          <w:rFonts w:ascii="Times New Roman" w:hAnsi="Times New Roman" w:cs="Times New Roman"/>
          <w:sz w:val="24"/>
          <w:szCs w:val="24"/>
        </w:rPr>
        <w:t>roku</w:t>
      </w:r>
      <w:commentRangeEnd w:id="74"/>
      <w:r w:rsidR="00EE0E05" w:rsidRPr="00AD7997">
        <w:rPr>
          <w:rStyle w:val="Odwoaniedokomentarza"/>
          <w:rFonts w:ascii="Times New Roman" w:hAnsi="Times New Roman" w:cs="Times New Roman"/>
          <w:sz w:val="24"/>
          <w:szCs w:val="24"/>
        </w:rPr>
        <w:commentReference w:id="74"/>
      </w:r>
      <w:r w:rsidR="00EE0E05" w:rsidRPr="00AD7997">
        <w:rPr>
          <w:rFonts w:ascii="Times New Roman" w:hAnsi="Times New Roman" w:cs="Times New Roman"/>
          <w:sz w:val="24"/>
          <w:szCs w:val="24"/>
        </w:rPr>
        <w:t>.</w:t>
      </w:r>
      <w:r w:rsidR="000353D6" w:rsidRPr="00AD7997">
        <w:rPr>
          <w:rFonts w:ascii="Times New Roman" w:hAnsi="Times New Roman" w:cs="Times New Roman"/>
          <w:sz w:val="24"/>
          <w:szCs w:val="24"/>
        </w:rPr>
        <w:t xml:space="preserve"> </w:t>
      </w:r>
      <w:bookmarkStart w:id="75" w:name="_Hlk198486951"/>
      <w:r w:rsidR="000353D6" w:rsidRPr="00AD7997">
        <w:rPr>
          <w:rFonts w:ascii="Times New Roman" w:hAnsi="Times New Roman" w:cs="Times New Roman"/>
          <w:sz w:val="24"/>
          <w:szCs w:val="24"/>
        </w:rPr>
        <w:t>(Rada Unii Europejskiej, 2024)</w:t>
      </w:r>
    </w:p>
    <w:bookmarkEnd w:id="75"/>
    <w:p w14:paraId="38F03502" w14:textId="28FFD8C4" w:rsidR="006052E9" w:rsidRPr="00AD7997" w:rsidRDefault="006052E9"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Każde państwo członkowskie ma obowiązek wdrażania sankcji na poziomie krajowym. Na mocy decyzji Rady, naruszenie unijnych sankcji zostało oficjalnie uznane za przestępstwo w prawie UE. Celem tego działania jest zapewnienie skutecznej kontroli nad wdrażaniem sankcji oraz zapobieżenie sytuacjom, w których państwa członkowskie stosują je w różnym zakresie, co mogłoby osłabić ich </w:t>
      </w:r>
      <w:commentRangeStart w:id="76"/>
      <w:r w:rsidRPr="00AD7997">
        <w:rPr>
          <w:rFonts w:ascii="Times New Roman" w:hAnsi="Times New Roman" w:cs="Times New Roman"/>
          <w:sz w:val="24"/>
          <w:szCs w:val="24"/>
        </w:rPr>
        <w:t>efektywność</w:t>
      </w:r>
      <w:commentRangeEnd w:id="76"/>
      <w:r w:rsidR="00670DBB" w:rsidRPr="00AD7997">
        <w:rPr>
          <w:rStyle w:val="Odwoaniedokomentarza"/>
          <w:rFonts w:ascii="Times New Roman" w:hAnsi="Times New Roman" w:cs="Times New Roman"/>
          <w:sz w:val="24"/>
          <w:szCs w:val="24"/>
        </w:rPr>
        <w:commentReference w:id="76"/>
      </w:r>
      <w:r w:rsidRPr="00AD7997">
        <w:rPr>
          <w:rFonts w:ascii="Times New Roman" w:hAnsi="Times New Roman" w:cs="Times New Roman"/>
          <w:sz w:val="24"/>
          <w:szCs w:val="24"/>
        </w:rPr>
        <w:t>. (Rada Unii Europejskiej, 2024)</w:t>
      </w:r>
    </w:p>
    <w:p w14:paraId="7BD7D180" w14:textId="1D264389" w:rsidR="00CE08A9" w:rsidRPr="00AD7997" w:rsidRDefault="009F15B8"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Unia Europejska </w:t>
      </w:r>
      <w:r w:rsidR="00D9349C" w:rsidRPr="00AD7997">
        <w:rPr>
          <w:rFonts w:ascii="Times New Roman" w:hAnsi="Times New Roman" w:cs="Times New Roman"/>
          <w:sz w:val="24"/>
          <w:szCs w:val="24"/>
        </w:rPr>
        <w:t xml:space="preserve">wprowadza sankcje </w:t>
      </w:r>
      <w:r w:rsidR="00133875" w:rsidRPr="00AD7997">
        <w:rPr>
          <w:rFonts w:ascii="Times New Roman" w:hAnsi="Times New Roman" w:cs="Times New Roman"/>
          <w:sz w:val="24"/>
          <w:szCs w:val="24"/>
        </w:rPr>
        <w:t>w ramach Wspólnej Polityki Zagranicznej i Bezpieczeństwa.</w:t>
      </w:r>
      <w:r w:rsidR="00D9349C" w:rsidRPr="00AD7997">
        <w:rPr>
          <w:rFonts w:ascii="Times New Roman" w:hAnsi="Times New Roman" w:cs="Times New Roman"/>
          <w:sz w:val="24"/>
          <w:szCs w:val="24"/>
        </w:rPr>
        <w:t xml:space="preserve"> </w:t>
      </w:r>
      <w:r w:rsidR="00370B57" w:rsidRPr="00AD7997">
        <w:rPr>
          <w:rFonts w:ascii="Times New Roman" w:hAnsi="Times New Roman" w:cs="Times New Roman"/>
          <w:sz w:val="24"/>
          <w:szCs w:val="24"/>
        </w:rPr>
        <w:t xml:space="preserve"> </w:t>
      </w:r>
      <w:r w:rsidR="00C46192" w:rsidRPr="00AD7997">
        <w:rPr>
          <w:rFonts w:ascii="Times New Roman" w:hAnsi="Times New Roman" w:cs="Times New Roman"/>
          <w:sz w:val="24"/>
          <w:szCs w:val="24"/>
        </w:rPr>
        <w:t xml:space="preserve">Podstawą prawną </w:t>
      </w:r>
      <w:r w:rsidR="008C2646" w:rsidRPr="00AD7997">
        <w:rPr>
          <w:rFonts w:ascii="Times New Roman" w:hAnsi="Times New Roman" w:cs="Times New Roman"/>
          <w:sz w:val="24"/>
          <w:szCs w:val="24"/>
        </w:rPr>
        <w:t>stanowią art. 29 Traktatu o Unii Europejskiej oraz art. 215 Traktatu o Funkcjonowaniu Unii Europejskiej.</w:t>
      </w:r>
      <w:r w:rsidR="00E13B64" w:rsidRPr="00AD7997">
        <w:rPr>
          <w:rFonts w:ascii="Times New Roman" w:hAnsi="Times New Roman" w:cs="Times New Roman"/>
          <w:sz w:val="24"/>
          <w:szCs w:val="24"/>
        </w:rPr>
        <w:t xml:space="preserve"> </w:t>
      </w:r>
      <w:r w:rsidR="00370B57" w:rsidRPr="00AD7997">
        <w:rPr>
          <w:rFonts w:ascii="Times New Roman" w:hAnsi="Times New Roman" w:cs="Times New Roman"/>
          <w:sz w:val="24"/>
          <w:szCs w:val="24"/>
        </w:rPr>
        <w:t>(Ministerstwo Spraw Zagranicznych,</w:t>
      </w:r>
      <w:r w:rsidR="0019390A" w:rsidRPr="00AD7997">
        <w:rPr>
          <w:rFonts w:ascii="Times New Roman" w:hAnsi="Times New Roman" w:cs="Times New Roman"/>
          <w:sz w:val="24"/>
          <w:szCs w:val="24"/>
        </w:rPr>
        <w:t xml:space="preserve"> b.d.)</w:t>
      </w:r>
    </w:p>
    <w:p w14:paraId="38570243" w14:textId="5C73AF26" w:rsidR="00133875" w:rsidRPr="00AD7997" w:rsidRDefault="00133875"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Inicjatywę legislacyjną w tym zakresie posiadają zarówno państwa członkowskie, jak i Wysoki Przedstawiciel do Spraw Zagranicznych i Polityki Bezpieczeństwa. To oni mogą występować z wnioskami o wprowadzenie takich sankcji. Przed głosowaniem w Radzie projekty sankcji są opracowywane przez właściwe organy przygotowawcze Rady. Są to: grupa robocza odpowiedzialna za region geograficzny, w którym leży państwo objęte sankcjami (np. Grupa Robocza ds. Europy Wschodniej i Azji Środkowej w przypadku Ukrainy), Grupa Robocza Radców ds. Stosunków Zewnętrznych, Komitet Polityczny i Bezpieczeństwa (w razie potrzeby) oraz Komitet Stałych Przedstawicieli (Coreper II).</w:t>
      </w:r>
      <w:r w:rsidR="00A22E91" w:rsidRPr="00AD7997">
        <w:rPr>
          <w:rFonts w:ascii="Times New Roman" w:hAnsi="Times New Roman" w:cs="Times New Roman"/>
          <w:sz w:val="24"/>
          <w:szCs w:val="24"/>
        </w:rPr>
        <w:t xml:space="preserve"> </w:t>
      </w:r>
      <w:r w:rsidRPr="00AD7997">
        <w:rPr>
          <w:rFonts w:ascii="Times New Roman" w:hAnsi="Times New Roman" w:cs="Times New Roman"/>
          <w:sz w:val="24"/>
          <w:szCs w:val="24"/>
        </w:rPr>
        <w:t xml:space="preserve">Po analizie Rada musi jednomyślnie przyjąć decyzję. Przy wprowadzaniu sankcji gospodarczych czy finansowych, np. zamrożenia aktywów, konieczne jest dodatkowo przyjęcie rozporządzenia Rady. Projekt danego rozporządzenia jest proponowany na podstawie decyzji Rady przez Wysokiego Przedstawiciela do Spraw Zagranicznych i Polityki Bezpieczeństwa oraz Komisję Europejską. </w:t>
      </w:r>
      <w:r w:rsidR="00A22E91" w:rsidRPr="00AD7997">
        <w:rPr>
          <w:rFonts w:ascii="Times New Roman" w:hAnsi="Times New Roman" w:cs="Times New Roman"/>
          <w:sz w:val="24"/>
          <w:szCs w:val="24"/>
        </w:rPr>
        <w:t xml:space="preserve"> </w:t>
      </w:r>
      <w:r w:rsidRPr="00AD7997">
        <w:rPr>
          <w:rFonts w:ascii="Times New Roman" w:hAnsi="Times New Roman" w:cs="Times New Roman"/>
          <w:sz w:val="24"/>
          <w:szCs w:val="24"/>
        </w:rPr>
        <w:t xml:space="preserve">Kolejnym etapem jest przekazanie projektu do analizy Grupie Roboczej Radców ds. Stosunków Zewnętrznych (RELEX), a następnie przekazanie go do akceptacji Coreperowi II i Radzie. O zatwierdzeniu rozporządzenia Rada informuje Parlament Europejski. Aby decyzja Rady mogła wejść w życie, musi zostać opublikowana w Dzienniku Urzędowym Unii Europejskiej. Decyzja obowiązuje przez jeden rok, a odpowiadające im rozporządzenia – przez czas </w:t>
      </w:r>
      <w:commentRangeStart w:id="77"/>
      <w:r w:rsidRPr="00AD7997">
        <w:rPr>
          <w:rFonts w:ascii="Times New Roman" w:hAnsi="Times New Roman" w:cs="Times New Roman"/>
          <w:sz w:val="24"/>
          <w:szCs w:val="24"/>
        </w:rPr>
        <w:t>nieokreślony</w:t>
      </w:r>
      <w:commentRangeEnd w:id="77"/>
      <w:r w:rsidR="0062790A" w:rsidRPr="00AD7997">
        <w:rPr>
          <w:rStyle w:val="Odwoaniedokomentarza"/>
          <w:rFonts w:ascii="Times New Roman" w:hAnsi="Times New Roman" w:cs="Times New Roman"/>
          <w:sz w:val="24"/>
          <w:szCs w:val="24"/>
        </w:rPr>
        <w:commentReference w:id="77"/>
      </w:r>
      <w:r w:rsidRPr="00AD7997">
        <w:rPr>
          <w:rFonts w:ascii="Times New Roman" w:hAnsi="Times New Roman" w:cs="Times New Roman"/>
          <w:sz w:val="24"/>
          <w:szCs w:val="24"/>
        </w:rPr>
        <w:t>.</w:t>
      </w:r>
      <w:r w:rsidR="00572510" w:rsidRPr="00AD7997">
        <w:rPr>
          <w:rFonts w:ascii="Times New Roman" w:hAnsi="Times New Roman" w:cs="Times New Roman"/>
          <w:sz w:val="24"/>
          <w:szCs w:val="24"/>
        </w:rPr>
        <w:t xml:space="preserve"> (Rada Unii Europejkiej, 2024)</w:t>
      </w:r>
    </w:p>
    <w:p w14:paraId="682A55E2" w14:textId="65D72F4C" w:rsidR="00B41CBF" w:rsidRPr="00AD7997" w:rsidRDefault="00E41787"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lastRenderedPageBreak/>
        <w:t>Co widzimy na koniec? Unia Europejska przeszła długi proces przeglądu i poprawy swojej polityki sankcji i priorytetowo traktuje ochronę ludności cywilnej oraz „inteligentne” sankcje, które są zgodne z prawem międzynarodowym. Sankcje są ważnym elementem polityki zagranicznej UE, a w niektórych przypadkach odgrywają kluczową rolę w zapobieganiu konfliktom i utrzymywaniu globalnego porządku</w:t>
      </w:r>
      <w:r w:rsidR="00D4766F" w:rsidRPr="00AD7997">
        <w:rPr>
          <w:rFonts w:ascii="Times New Roman" w:hAnsi="Times New Roman" w:cs="Times New Roman"/>
          <w:sz w:val="24"/>
          <w:szCs w:val="24"/>
        </w:rPr>
        <w:t>.</w:t>
      </w:r>
      <w:r w:rsidR="00097181" w:rsidRPr="00AD7997">
        <w:rPr>
          <w:rFonts w:ascii="Times New Roman" w:hAnsi="Times New Roman" w:cs="Times New Roman"/>
          <w:sz w:val="24"/>
          <w:szCs w:val="24"/>
        </w:rPr>
        <w:t xml:space="preserve"> </w:t>
      </w:r>
      <w:r w:rsidR="000B3AB3" w:rsidRPr="00AD7997">
        <w:rPr>
          <w:rFonts w:ascii="Times New Roman" w:hAnsi="Times New Roman" w:cs="Times New Roman"/>
          <w:sz w:val="24"/>
          <w:szCs w:val="24"/>
        </w:rPr>
        <w:t>(Shamrayeva 2022, s. 210)</w:t>
      </w:r>
    </w:p>
    <w:p w14:paraId="62371A95" w14:textId="4FE7B48A" w:rsidR="00FC0852" w:rsidRPr="00AD7997" w:rsidRDefault="0097500D"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 niniejszym podrozdziale starałam się odpowiedzieć na pytanie: „Jakie są podstawy prawne stosowania sankcji?”. Po pierwsze, można stwierdzić, że nie istnieje uniwersalny, jednolity mechanizm wdrażania sankcji, który obowiązywałby wszystkie organizacje międzynarodowe czy państwa. Każdy podmiot kształtuje własne ramy prawne i procedury w zakresie stosowania środków ograniczających. Brak jednolitego, międzynarodowego modelu nakładania sankcji sprawia, że każde państwo czy organizacja samodzielnie kształtuje swoje podejście.</w:t>
      </w:r>
      <w:r w:rsidR="006C4D59" w:rsidRPr="00AD7997">
        <w:rPr>
          <w:rFonts w:ascii="Times New Roman" w:hAnsi="Times New Roman" w:cs="Times New Roman"/>
          <w:sz w:val="24"/>
          <w:szCs w:val="24"/>
        </w:rPr>
        <w:t xml:space="preserve"> (Matviychuk 2022, s.74).</w:t>
      </w:r>
    </w:p>
    <w:p w14:paraId="14078A57" w14:textId="0271A316" w:rsidR="00B06715" w:rsidRPr="00AD7997" w:rsidRDefault="00A43D4E"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 </w:t>
      </w:r>
    </w:p>
    <w:p w14:paraId="68670BB8" w14:textId="77777777" w:rsidR="00B32FDA" w:rsidRPr="00AD7997" w:rsidRDefault="00B32FDA">
      <w:pPr>
        <w:spacing w:line="360" w:lineRule="auto"/>
        <w:jc w:val="both"/>
        <w:rPr>
          <w:rFonts w:ascii="Times New Roman" w:hAnsi="Times New Roman" w:cs="Times New Roman"/>
          <w:b/>
          <w:bCs/>
          <w:sz w:val="24"/>
          <w:szCs w:val="24"/>
        </w:rPr>
        <w:pPrChange w:id="78" w:author="Iryna Tsymbalista" w:date="2025-05-12T11:36:00Z" w16du:dateUtc="2025-05-12T09:36:00Z">
          <w:pPr>
            <w:spacing w:line="360" w:lineRule="auto"/>
          </w:pPr>
        </w:pPrChange>
      </w:pPr>
      <w:r w:rsidRPr="00AD7997">
        <w:rPr>
          <w:rFonts w:ascii="Times New Roman" w:hAnsi="Times New Roman" w:cs="Times New Roman"/>
          <w:b/>
          <w:bCs/>
          <w:sz w:val="24"/>
          <w:szCs w:val="24"/>
        </w:rPr>
        <w:t>1.3 Skuteczność sankcji jako narzędzia wpływu</w:t>
      </w:r>
    </w:p>
    <w:p w14:paraId="543971FA" w14:textId="77777777" w:rsidR="00B32FDA" w:rsidRPr="00AD7997" w:rsidRDefault="00B32FDA"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Po omówieniu pojęcia i rodzajów sankcji oraz podstaw prawnych ich nałożenia, powstaje pytanie o skuteczności tego rodzaju działań jako narzędzia wpływu na podmioty łamiące normy prawa międzynarodowego. Na ile sankcje są skuteczne w praktyce i od czego to zależy? Na te pytania postaram się znaleźć odpowiedź w danym podrozdziale. </w:t>
      </w:r>
    </w:p>
    <w:p w14:paraId="1BF640DB" w14:textId="3A9173C2" w:rsidR="00E85A6F" w:rsidRPr="00AD7997" w:rsidRDefault="00E85A6F"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Sankcje są ważnym tematem, który był przedmiotem badań wielu naukowców. Debata na temat zasadności i konieczności stosowania tych środków jest nadal otwarta. Aby odpowiedzieć na pytanie, czy sankcje są skutecznym instrumentem polityki międzynarodowej, należy najpierw dokładnie zdefiniować, co rozumiemy przez skuteczność ich stosowania</w:t>
      </w:r>
      <w:r w:rsidR="004864A4" w:rsidRPr="00AD7997">
        <w:rPr>
          <w:rFonts w:ascii="Times New Roman" w:hAnsi="Times New Roman" w:cs="Times New Roman"/>
          <w:sz w:val="24"/>
          <w:szCs w:val="24"/>
        </w:rPr>
        <w:t>, ponieważ od tego zależy mierzenie ich wpływu.</w:t>
      </w:r>
      <w:r w:rsidR="00900E86" w:rsidRPr="00AD7997">
        <w:rPr>
          <w:rFonts w:ascii="Times New Roman" w:hAnsi="Times New Roman" w:cs="Times New Roman"/>
          <w:sz w:val="24"/>
          <w:szCs w:val="24"/>
        </w:rPr>
        <w:t xml:space="preserve"> (Stępień, B., Pospieszna, P., i Skrzypczyńska, J. 2016, s. 15</w:t>
      </w:r>
      <w:r w:rsidR="00A9484D" w:rsidRPr="00AD7997">
        <w:rPr>
          <w:rFonts w:ascii="Times New Roman" w:hAnsi="Times New Roman" w:cs="Times New Roman"/>
          <w:sz w:val="24"/>
          <w:szCs w:val="24"/>
        </w:rPr>
        <w:t>6</w:t>
      </w:r>
      <w:r w:rsidR="00900E86" w:rsidRPr="00AD7997">
        <w:rPr>
          <w:rFonts w:ascii="Times New Roman" w:hAnsi="Times New Roman" w:cs="Times New Roman"/>
          <w:sz w:val="24"/>
          <w:szCs w:val="24"/>
        </w:rPr>
        <w:t>)</w:t>
      </w:r>
    </w:p>
    <w:p w14:paraId="5FBA4F99" w14:textId="611843D7" w:rsidR="007D7B3A" w:rsidRPr="00AD7997" w:rsidRDefault="00383DFE"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Na początek </w:t>
      </w:r>
      <w:r w:rsidR="007D7B3A" w:rsidRPr="00AD7997">
        <w:rPr>
          <w:rFonts w:ascii="Times New Roman" w:hAnsi="Times New Roman" w:cs="Times New Roman"/>
          <w:sz w:val="24"/>
          <w:szCs w:val="24"/>
        </w:rPr>
        <w:t>warto zrozumieć różnicę między pojęciami efektywności</w:t>
      </w:r>
      <w:r w:rsidR="00AC1DD1" w:rsidRPr="00AD7997">
        <w:rPr>
          <w:rFonts w:ascii="Times New Roman" w:hAnsi="Times New Roman" w:cs="Times New Roman"/>
          <w:sz w:val="24"/>
          <w:szCs w:val="24"/>
        </w:rPr>
        <w:t xml:space="preserve"> (</w:t>
      </w:r>
      <w:r w:rsidR="00061863" w:rsidRPr="00AD7997">
        <w:rPr>
          <w:rFonts w:ascii="Times New Roman" w:hAnsi="Times New Roman" w:cs="Times New Roman"/>
          <w:sz w:val="24"/>
          <w:szCs w:val="24"/>
        </w:rPr>
        <w:t>e</w:t>
      </w:r>
      <w:r w:rsidR="00AC1DD1" w:rsidRPr="00AD7997">
        <w:rPr>
          <w:rFonts w:ascii="Times New Roman" w:hAnsi="Times New Roman" w:cs="Times New Roman"/>
          <w:sz w:val="24"/>
          <w:szCs w:val="24"/>
        </w:rPr>
        <w:t>fficiency)</w:t>
      </w:r>
      <w:r w:rsidR="00900E86" w:rsidRPr="00AD7997">
        <w:rPr>
          <w:rFonts w:ascii="Times New Roman" w:hAnsi="Times New Roman" w:cs="Times New Roman"/>
          <w:sz w:val="24"/>
          <w:szCs w:val="24"/>
        </w:rPr>
        <w:t xml:space="preserve"> </w:t>
      </w:r>
      <w:r w:rsidR="007D7B3A" w:rsidRPr="00AD7997">
        <w:rPr>
          <w:rFonts w:ascii="Times New Roman" w:hAnsi="Times New Roman" w:cs="Times New Roman"/>
          <w:sz w:val="24"/>
          <w:szCs w:val="24"/>
        </w:rPr>
        <w:t>i skuteczności</w:t>
      </w:r>
      <w:r w:rsidR="009839EA" w:rsidRPr="00AD7997">
        <w:rPr>
          <w:rFonts w:ascii="Times New Roman" w:hAnsi="Times New Roman" w:cs="Times New Roman"/>
          <w:sz w:val="24"/>
          <w:szCs w:val="24"/>
        </w:rPr>
        <w:t xml:space="preserve"> (effectiveness)</w:t>
      </w:r>
      <w:r w:rsidR="007D7B3A" w:rsidRPr="00AD7997">
        <w:rPr>
          <w:rFonts w:ascii="Times New Roman" w:hAnsi="Times New Roman" w:cs="Times New Roman"/>
          <w:sz w:val="24"/>
          <w:szCs w:val="24"/>
        </w:rPr>
        <w:t>. Mówiąc o efektywności, zakłada się, że poziom zainwestowanych zasobów będzie proporcjonalny do uzyskanego wyniku. Dzięki tej metodzie oceny można obliczyć koszty</w:t>
      </w:r>
      <w:r w:rsidR="00C94775" w:rsidRPr="00AD7997">
        <w:rPr>
          <w:rFonts w:ascii="Times New Roman" w:hAnsi="Times New Roman" w:cs="Times New Roman"/>
          <w:sz w:val="24"/>
          <w:szCs w:val="24"/>
        </w:rPr>
        <w:t xml:space="preserve"> stosowania sankcji</w:t>
      </w:r>
      <w:r w:rsidR="007D7B3A" w:rsidRPr="00AD7997">
        <w:rPr>
          <w:rFonts w:ascii="Times New Roman" w:hAnsi="Times New Roman" w:cs="Times New Roman"/>
          <w:sz w:val="24"/>
          <w:szCs w:val="24"/>
        </w:rPr>
        <w:t>, a cel jest racjonalny i jasno określony. Skuteczność z kolei oznacza uzyskanie pożądanego wyniku niezależnie od zasobów, które muszą zostać do tego użyte. W przypadku skuteczności pojęcie wartości osiągniętego celu jest subiektywne i zmienia się w zależności od sytuacji i osoby. Oznacza to, że efektywność nie bierze pod uwagę subiektywnego znaczenia lub wartości wyniku, podczas gdy skuteczność zależy od tego, jak cenny jest osiągnięty wynik dla danego podmiotu.</w:t>
      </w:r>
      <w:r w:rsidR="00896524" w:rsidRPr="00AD7997">
        <w:rPr>
          <w:rFonts w:ascii="Times New Roman" w:hAnsi="Times New Roman" w:cs="Times New Roman"/>
          <w:sz w:val="24"/>
          <w:szCs w:val="24"/>
        </w:rPr>
        <w:t xml:space="preserve"> </w:t>
      </w:r>
      <w:bookmarkStart w:id="79" w:name="_Hlk198563875"/>
      <w:bookmarkStart w:id="80" w:name="_Hlk198572414"/>
      <w:r w:rsidR="00896524" w:rsidRPr="00AD7997">
        <w:rPr>
          <w:rFonts w:ascii="Times New Roman" w:hAnsi="Times New Roman" w:cs="Times New Roman"/>
          <w:sz w:val="24"/>
          <w:szCs w:val="24"/>
        </w:rPr>
        <w:t>(</w:t>
      </w:r>
      <w:r w:rsidR="009B77C6" w:rsidRPr="00AD7997">
        <w:rPr>
          <w:rFonts w:ascii="Times New Roman" w:hAnsi="Times New Roman" w:cs="Times New Roman"/>
          <w:sz w:val="24"/>
          <w:szCs w:val="24"/>
        </w:rPr>
        <w:t>Stępień, B., Pospieszna, P., i Skrzypczyńska, J. 2016</w:t>
      </w:r>
      <w:r w:rsidR="00753AF6" w:rsidRPr="00AD7997">
        <w:rPr>
          <w:rFonts w:ascii="Times New Roman" w:hAnsi="Times New Roman" w:cs="Times New Roman"/>
          <w:sz w:val="24"/>
          <w:szCs w:val="24"/>
        </w:rPr>
        <w:t xml:space="preserve">, </w:t>
      </w:r>
      <w:r w:rsidR="00896524" w:rsidRPr="00AD7997">
        <w:rPr>
          <w:rFonts w:ascii="Times New Roman" w:hAnsi="Times New Roman" w:cs="Times New Roman"/>
          <w:sz w:val="24"/>
          <w:szCs w:val="24"/>
        </w:rPr>
        <w:t>s. 157)</w:t>
      </w:r>
      <w:bookmarkEnd w:id="79"/>
    </w:p>
    <w:bookmarkEnd w:id="80"/>
    <w:p w14:paraId="32BDE8F4" w14:textId="77B8B371" w:rsidR="006F4A29" w:rsidRPr="00AD7997" w:rsidRDefault="00F42A79"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Zakłada się</w:t>
      </w:r>
      <w:r w:rsidR="006F4A29" w:rsidRPr="00AD7997">
        <w:rPr>
          <w:rFonts w:ascii="Times New Roman" w:hAnsi="Times New Roman" w:cs="Times New Roman"/>
          <w:sz w:val="24"/>
          <w:szCs w:val="24"/>
        </w:rPr>
        <w:t xml:space="preserve">, że podstawowym kryterium oceny skuteczności sankcji jest osiągnięcie wyznaczonych przez nie celów. Pożądanymi celami, które najczęściej pojawiają się w literaturze przedmiotu, są zmiany w polityce podmiotu objętego sankcjami, które nie miałyby miejsca, gdyby środki </w:t>
      </w:r>
      <w:r w:rsidR="006F4A29" w:rsidRPr="00AD7997">
        <w:rPr>
          <w:rFonts w:ascii="Times New Roman" w:hAnsi="Times New Roman" w:cs="Times New Roman"/>
          <w:sz w:val="24"/>
          <w:szCs w:val="24"/>
        </w:rPr>
        <w:lastRenderedPageBreak/>
        <w:t xml:space="preserve">ograniczające nie zostały wprowadzone. To właśnie zmiana polityki najczęściej uznawana jest za kryterium skutecznych sankcji. </w:t>
      </w:r>
      <w:bookmarkStart w:id="81" w:name="_Hlk198582321"/>
      <w:r w:rsidR="006F4A29" w:rsidRPr="00AD7997">
        <w:rPr>
          <w:rFonts w:ascii="Times New Roman" w:hAnsi="Times New Roman" w:cs="Times New Roman"/>
          <w:sz w:val="24"/>
          <w:szCs w:val="24"/>
        </w:rPr>
        <w:t>(Stępień, B., Pospieszna, P., i Skrzypczyńska, J. 2016, s. 15</w:t>
      </w:r>
      <w:r w:rsidR="001968F6" w:rsidRPr="00AD7997">
        <w:rPr>
          <w:rFonts w:ascii="Times New Roman" w:hAnsi="Times New Roman" w:cs="Times New Roman"/>
          <w:sz w:val="24"/>
          <w:szCs w:val="24"/>
        </w:rPr>
        <w:t>8</w:t>
      </w:r>
      <w:r w:rsidR="006F4A29" w:rsidRPr="00AD7997">
        <w:rPr>
          <w:rFonts w:ascii="Times New Roman" w:hAnsi="Times New Roman" w:cs="Times New Roman"/>
          <w:sz w:val="24"/>
          <w:szCs w:val="24"/>
        </w:rPr>
        <w:t>)</w:t>
      </w:r>
    </w:p>
    <w:bookmarkEnd w:id="81"/>
    <w:p w14:paraId="674057EC" w14:textId="5C6FF099" w:rsidR="00723DF6" w:rsidRPr="00AD7997" w:rsidRDefault="00B32FDA"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Warto podkreślić</w:t>
      </w:r>
      <w:r w:rsidR="004B7434" w:rsidRPr="00AD7997">
        <w:rPr>
          <w:rFonts w:ascii="Times New Roman" w:hAnsi="Times New Roman" w:cs="Times New Roman"/>
          <w:sz w:val="24"/>
          <w:szCs w:val="24"/>
        </w:rPr>
        <w:t>,</w:t>
      </w:r>
      <w:r w:rsidRPr="00AD7997">
        <w:rPr>
          <w:rFonts w:ascii="Times New Roman" w:hAnsi="Times New Roman" w:cs="Times New Roman"/>
          <w:sz w:val="24"/>
          <w:szCs w:val="24"/>
        </w:rPr>
        <w:t xml:space="preserve"> że</w:t>
      </w:r>
      <w:r w:rsidR="004B7434" w:rsidRPr="00AD7997">
        <w:rPr>
          <w:rFonts w:ascii="Times New Roman" w:hAnsi="Times New Roman" w:cs="Times New Roman"/>
          <w:sz w:val="24"/>
          <w:szCs w:val="24"/>
        </w:rPr>
        <w:t xml:space="preserve"> w praktyce skutki sankcji mogą być zróżnicowane</w:t>
      </w:r>
      <w:r w:rsidR="004234AA" w:rsidRPr="00AD7997">
        <w:rPr>
          <w:rFonts w:ascii="Times New Roman" w:hAnsi="Times New Roman" w:cs="Times New Roman"/>
          <w:sz w:val="24"/>
          <w:szCs w:val="24"/>
        </w:rPr>
        <w:t>, a p</w:t>
      </w:r>
      <w:r w:rsidRPr="00AD7997">
        <w:rPr>
          <w:rFonts w:ascii="Times New Roman" w:hAnsi="Times New Roman" w:cs="Times New Roman"/>
          <w:sz w:val="24"/>
          <w:szCs w:val="24"/>
        </w:rPr>
        <w:t xml:space="preserve">rzypadki, w których przywódcy polityczni lub organizacje decydują się na zmianę polityki lub rezygnację z działań wojennych pod wpływem zewnętrznej presji — zwłaszcza gdy ich działania opierają się na ideologicznych bądź religijnych przekonaniach — należą do rzadkości. </w:t>
      </w:r>
      <w:r w:rsidR="00723DF6" w:rsidRPr="00AD7997">
        <w:rPr>
          <w:rFonts w:ascii="Times New Roman" w:hAnsi="Times New Roman" w:cs="Times New Roman"/>
          <w:sz w:val="24"/>
          <w:szCs w:val="24"/>
        </w:rPr>
        <w:t xml:space="preserve">(Biersteker i van Bergeijk, 2015 </w:t>
      </w:r>
      <w:r w:rsidR="00FC6A5C" w:rsidRPr="00AD7997">
        <w:rPr>
          <w:rFonts w:ascii="Times New Roman" w:hAnsi="Times New Roman" w:cs="Times New Roman"/>
          <w:sz w:val="24"/>
          <w:szCs w:val="24"/>
        </w:rPr>
        <w:t>s</w:t>
      </w:r>
      <w:r w:rsidR="00723DF6" w:rsidRPr="00AD7997">
        <w:rPr>
          <w:rFonts w:ascii="Times New Roman" w:hAnsi="Times New Roman" w:cs="Times New Roman"/>
          <w:sz w:val="24"/>
          <w:szCs w:val="24"/>
        </w:rPr>
        <w:t>s.</w:t>
      </w:r>
      <w:r w:rsidR="00FC6A5C" w:rsidRPr="00AD7997">
        <w:rPr>
          <w:rFonts w:ascii="Times New Roman" w:hAnsi="Times New Roman" w:cs="Times New Roman"/>
          <w:sz w:val="24"/>
          <w:szCs w:val="24"/>
        </w:rPr>
        <w:t>18-19</w:t>
      </w:r>
      <w:r w:rsidR="00723DF6" w:rsidRPr="00AD7997">
        <w:rPr>
          <w:rFonts w:ascii="Times New Roman" w:hAnsi="Times New Roman" w:cs="Times New Roman"/>
          <w:sz w:val="24"/>
          <w:szCs w:val="24"/>
        </w:rPr>
        <w:t>)</w:t>
      </w:r>
    </w:p>
    <w:p w14:paraId="61B45F0C" w14:textId="750B6D38" w:rsidR="00B32FDA" w:rsidRPr="00AD7997" w:rsidRDefault="00B32FDA"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Niemniej jednak, brak bezpośrednich efektów nie musi świadczyć o niepowodzeniu polityki sankcyjnej. Thomas Biersteker i Peter van Bergeijk w swoim artykule "How and When Sanctions Work"</w:t>
      </w:r>
      <w:r w:rsidR="00BE35D7" w:rsidRPr="00AD7997">
        <w:rPr>
          <w:rFonts w:ascii="Times New Roman" w:hAnsi="Times New Roman" w:cs="Times New Roman"/>
          <w:sz w:val="24"/>
          <w:szCs w:val="24"/>
        </w:rPr>
        <w:t xml:space="preserve"> zauważają, że g</w:t>
      </w:r>
      <w:r w:rsidR="001948E7" w:rsidRPr="00AD7997">
        <w:rPr>
          <w:rFonts w:ascii="Times New Roman" w:hAnsi="Times New Roman" w:cs="Times New Roman"/>
          <w:sz w:val="24"/>
          <w:szCs w:val="24"/>
        </w:rPr>
        <w:t xml:space="preserve">dy istnieje niewielkie prawdopodobieństwo, że podmiot zmieni swoją politykę i zaprzestanie działań niezgodnych z prawem, sankcje nadal mogą być skuteczne i osiągnąć inne ważne cele. Przykładowymi celami mogą być osłabienie sprawcy, ograniczenie jego możliwości prowadzenia bezprawnej polityki, a także uczynienie tej polityki znacznie droższą, co w konsekwencji może zmusić </w:t>
      </w:r>
      <w:r w:rsidR="00A54A17" w:rsidRPr="00AD7997">
        <w:rPr>
          <w:rFonts w:ascii="Times New Roman" w:hAnsi="Times New Roman" w:cs="Times New Roman"/>
          <w:sz w:val="24"/>
          <w:szCs w:val="24"/>
        </w:rPr>
        <w:t xml:space="preserve">podmiot </w:t>
      </w:r>
      <w:r w:rsidR="001948E7" w:rsidRPr="00AD7997">
        <w:rPr>
          <w:rFonts w:ascii="Times New Roman" w:hAnsi="Times New Roman" w:cs="Times New Roman"/>
          <w:sz w:val="24"/>
          <w:szCs w:val="24"/>
        </w:rPr>
        <w:t>do poszukiwania innych, często dużo bardziej kosztownych</w:t>
      </w:r>
      <w:r w:rsidR="00C25EAB" w:rsidRPr="00AD7997">
        <w:rPr>
          <w:rFonts w:ascii="Times New Roman" w:hAnsi="Times New Roman" w:cs="Times New Roman"/>
          <w:sz w:val="24"/>
          <w:szCs w:val="24"/>
        </w:rPr>
        <w:t xml:space="preserve"> środków</w:t>
      </w:r>
      <w:r w:rsidR="001948E7" w:rsidRPr="00AD7997">
        <w:rPr>
          <w:rFonts w:ascii="Times New Roman" w:hAnsi="Times New Roman" w:cs="Times New Roman"/>
          <w:sz w:val="24"/>
          <w:szCs w:val="24"/>
        </w:rPr>
        <w:t xml:space="preserve">. </w:t>
      </w:r>
      <w:r w:rsidRPr="00AD7997">
        <w:rPr>
          <w:rFonts w:ascii="Times New Roman" w:hAnsi="Times New Roman" w:cs="Times New Roman"/>
          <w:sz w:val="24"/>
          <w:szCs w:val="24"/>
        </w:rPr>
        <w:t>(Biersteker i van Bergeijk, 2015 s.17-18)</w:t>
      </w:r>
    </w:p>
    <w:p w14:paraId="63191E28" w14:textId="5CE3A472" w:rsidR="00B32FDA" w:rsidRPr="00AD7997" w:rsidRDefault="00B32FDA"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Zatem nawet przy braku bezpośredniej zmiany zachowania, sankcje mogą pełnić inne istotne funkcje.</w:t>
      </w:r>
      <w:r w:rsidR="002D72D6" w:rsidRPr="00AD7997">
        <w:rPr>
          <w:rFonts w:ascii="Times New Roman" w:hAnsi="Times New Roman" w:cs="Times New Roman"/>
          <w:sz w:val="24"/>
          <w:szCs w:val="24"/>
        </w:rPr>
        <w:t xml:space="preserve"> </w:t>
      </w:r>
      <w:r w:rsidRPr="00AD7997">
        <w:rPr>
          <w:rFonts w:ascii="Times New Roman" w:hAnsi="Times New Roman" w:cs="Times New Roman"/>
          <w:sz w:val="24"/>
          <w:szCs w:val="24"/>
        </w:rPr>
        <w:t xml:space="preserve">W </w:t>
      </w:r>
      <w:r w:rsidR="00D12A8D" w:rsidRPr="00AD7997">
        <w:rPr>
          <w:rFonts w:ascii="Times New Roman" w:hAnsi="Times New Roman" w:cs="Times New Roman"/>
          <w:sz w:val="24"/>
          <w:szCs w:val="24"/>
        </w:rPr>
        <w:t xml:space="preserve">kolejnym </w:t>
      </w:r>
      <w:r w:rsidRPr="00AD7997">
        <w:rPr>
          <w:rFonts w:ascii="Times New Roman" w:hAnsi="Times New Roman" w:cs="Times New Roman"/>
          <w:sz w:val="24"/>
          <w:szCs w:val="24"/>
        </w:rPr>
        <w:t xml:space="preserve">fragmencie ich analizy czytamy: „biorąc pod uwagę, że sankcje mają wiele celów, ich skuteczność powinna być oceniana osobno dla każdego z nich. Jeżeli sankcja nie prowadzi do zmiany zachowania podmiotu, nie oznacza to jeszcze porażki polityki. Sankcje mogą skutecznie ograniczyć działania celu, zyskać czas na negocjacje lub zasygnalizować determinację w obronie normy, która ma istotne znaczenie dla zachowań innych uczestników stosunków międzynarodowych.” </w:t>
      </w:r>
      <w:bookmarkStart w:id="82" w:name="_Hlk198575258"/>
      <w:r w:rsidRPr="00AD7997">
        <w:rPr>
          <w:rFonts w:ascii="Times New Roman" w:hAnsi="Times New Roman" w:cs="Times New Roman"/>
          <w:sz w:val="24"/>
          <w:szCs w:val="24"/>
        </w:rPr>
        <w:t>(Biersteker i van Bergeijk, 2015 s.19)</w:t>
      </w:r>
    </w:p>
    <w:p w14:paraId="1FBE11B6" w14:textId="4777442C" w:rsidR="006C4639" w:rsidRPr="00AD7997" w:rsidRDefault="006C4639"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Sankcje mogą być również skuteczne, jeśli destabilizują sytuację polityczną w państwie. Osłabienie wpływów grup rządzących i wzmocnienie opozycji może zmusić stronę do negocjacji, ustępstw itp. (Według Stępień, B., Pospieszna, P., i Skrzypczyńska, J. (cyt. za Marinov, Lektzian i Patterson 2016, ss. 158-159))</w:t>
      </w:r>
    </w:p>
    <w:bookmarkEnd w:id="82"/>
    <w:p w14:paraId="55A6C94F" w14:textId="6CBA6208" w:rsidR="00B32FDA" w:rsidRPr="00AD7997" w:rsidRDefault="007643CF"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Z powyższego wynika, że </w:t>
      </w:r>
      <w:r w:rsidR="00B32FDA" w:rsidRPr="00AD7997">
        <w:rPr>
          <w:rFonts w:ascii="Times New Roman" w:hAnsi="Times New Roman" w:cs="Times New Roman"/>
          <w:sz w:val="24"/>
          <w:szCs w:val="24"/>
        </w:rPr>
        <w:t>pojęcie skuteczności sankcji jest złożone i zależ</w:t>
      </w:r>
      <w:r w:rsidR="00626E54" w:rsidRPr="00AD7997">
        <w:rPr>
          <w:rFonts w:ascii="Times New Roman" w:hAnsi="Times New Roman" w:cs="Times New Roman"/>
          <w:sz w:val="24"/>
          <w:szCs w:val="24"/>
        </w:rPr>
        <w:t>y</w:t>
      </w:r>
      <w:r w:rsidR="00B32FDA" w:rsidRPr="00AD7997">
        <w:rPr>
          <w:rFonts w:ascii="Times New Roman" w:hAnsi="Times New Roman" w:cs="Times New Roman"/>
          <w:sz w:val="24"/>
          <w:szCs w:val="24"/>
        </w:rPr>
        <w:t xml:space="preserve"> od kontekstu</w:t>
      </w:r>
      <w:r w:rsidR="00626E54" w:rsidRPr="00AD7997">
        <w:rPr>
          <w:rFonts w:ascii="Times New Roman" w:hAnsi="Times New Roman" w:cs="Times New Roman"/>
          <w:sz w:val="24"/>
          <w:szCs w:val="24"/>
        </w:rPr>
        <w:t xml:space="preserve"> konkretnej sytuacji</w:t>
      </w:r>
      <w:r w:rsidR="00B32FDA" w:rsidRPr="00AD7997">
        <w:rPr>
          <w:rFonts w:ascii="Times New Roman" w:hAnsi="Times New Roman" w:cs="Times New Roman"/>
          <w:sz w:val="24"/>
          <w:szCs w:val="24"/>
        </w:rPr>
        <w:t xml:space="preserve">. </w:t>
      </w:r>
      <w:r w:rsidR="00626E54" w:rsidRPr="00AD7997">
        <w:rPr>
          <w:rFonts w:ascii="Times New Roman" w:hAnsi="Times New Roman" w:cs="Times New Roman"/>
          <w:sz w:val="24"/>
          <w:szCs w:val="24"/>
        </w:rPr>
        <w:t xml:space="preserve">Ona </w:t>
      </w:r>
      <w:r w:rsidR="00B32FDA" w:rsidRPr="00AD7997">
        <w:rPr>
          <w:rFonts w:ascii="Times New Roman" w:hAnsi="Times New Roman" w:cs="Times New Roman"/>
          <w:sz w:val="24"/>
          <w:szCs w:val="24"/>
        </w:rPr>
        <w:t>nie</w:t>
      </w:r>
      <w:r w:rsidR="008A4D98" w:rsidRPr="00AD7997">
        <w:rPr>
          <w:rFonts w:ascii="Times New Roman" w:hAnsi="Times New Roman" w:cs="Times New Roman"/>
          <w:sz w:val="24"/>
          <w:szCs w:val="24"/>
        </w:rPr>
        <w:t xml:space="preserve"> musi</w:t>
      </w:r>
      <w:r w:rsidR="00B32FDA" w:rsidRPr="00AD7997">
        <w:rPr>
          <w:rFonts w:ascii="Times New Roman" w:hAnsi="Times New Roman" w:cs="Times New Roman"/>
          <w:sz w:val="24"/>
          <w:szCs w:val="24"/>
        </w:rPr>
        <w:t xml:space="preserve"> ogranicza</w:t>
      </w:r>
      <w:r w:rsidR="008A4D98" w:rsidRPr="00AD7997">
        <w:rPr>
          <w:rFonts w:ascii="Times New Roman" w:hAnsi="Times New Roman" w:cs="Times New Roman"/>
          <w:sz w:val="24"/>
          <w:szCs w:val="24"/>
        </w:rPr>
        <w:t>ć</w:t>
      </w:r>
      <w:r w:rsidR="00B32FDA" w:rsidRPr="00AD7997">
        <w:rPr>
          <w:rFonts w:ascii="Times New Roman" w:hAnsi="Times New Roman" w:cs="Times New Roman"/>
          <w:sz w:val="24"/>
          <w:szCs w:val="24"/>
        </w:rPr>
        <w:t xml:space="preserve"> się wyłącznie do wywołania zmiany w</w:t>
      </w:r>
      <w:r w:rsidR="008A4D98" w:rsidRPr="00AD7997">
        <w:rPr>
          <w:rFonts w:ascii="Times New Roman" w:hAnsi="Times New Roman" w:cs="Times New Roman"/>
          <w:sz w:val="24"/>
          <w:szCs w:val="24"/>
        </w:rPr>
        <w:t xml:space="preserve"> polityce</w:t>
      </w:r>
      <w:r w:rsidR="00B32FDA" w:rsidRPr="00AD7997">
        <w:rPr>
          <w:rFonts w:ascii="Times New Roman" w:hAnsi="Times New Roman" w:cs="Times New Roman"/>
          <w:sz w:val="24"/>
          <w:szCs w:val="24"/>
        </w:rPr>
        <w:t xml:space="preserve"> podmiotu, </w:t>
      </w:r>
      <w:r w:rsidR="008A4D98" w:rsidRPr="00AD7997">
        <w:rPr>
          <w:rFonts w:ascii="Times New Roman" w:hAnsi="Times New Roman" w:cs="Times New Roman"/>
          <w:sz w:val="24"/>
          <w:szCs w:val="24"/>
        </w:rPr>
        <w:t xml:space="preserve">a </w:t>
      </w:r>
      <w:r w:rsidR="005D1D2E" w:rsidRPr="00AD7997">
        <w:rPr>
          <w:rFonts w:ascii="Times New Roman" w:hAnsi="Times New Roman" w:cs="Times New Roman"/>
          <w:sz w:val="24"/>
          <w:szCs w:val="24"/>
        </w:rPr>
        <w:t xml:space="preserve">często </w:t>
      </w:r>
      <w:r w:rsidR="00B32FDA" w:rsidRPr="00AD7997">
        <w:rPr>
          <w:rFonts w:ascii="Times New Roman" w:hAnsi="Times New Roman" w:cs="Times New Roman"/>
          <w:sz w:val="24"/>
          <w:szCs w:val="24"/>
        </w:rPr>
        <w:t>obejmuje również jego powstrzymywanie, osłabienie gospodarcze</w:t>
      </w:r>
      <w:r w:rsidR="00057816" w:rsidRPr="00AD7997">
        <w:rPr>
          <w:rFonts w:ascii="Times New Roman" w:hAnsi="Times New Roman" w:cs="Times New Roman"/>
          <w:sz w:val="24"/>
          <w:szCs w:val="24"/>
        </w:rPr>
        <w:t xml:space="preserve"> czy</w:t>
      </w:r>
      <w:r w:rsidR="00B32FDA" w:rsidRPr="00AD7997">
        <w:rPr>
          <w:rFonts w:ascii="Times New Roman" w:hAnsi="Times New Roman" w:cs="Times New Roman"/>
          <w:sz w:val="24"/>
          <w:szCs w:val="24"/>
        </w:rPr>
        <w:t xml:space="preserve"> izolację polityczną </w:t>
      </w:r>
      <w:r w:rsidR="00057816" w:rsidRPr="00AD7997">
        <w:rPr>
          <w:rFonts w:ascii="Times New Roman" w:hAnsi="Times New Roman" w:cs="Times New Roman"/>
          <w:sz w:val="24"/>
          <w:szCs w:val="24"/>
        </w:rPr>
        <w:t>(Biersteker i van Bergeijk, 2015 s.19)</w:t>
      </w:r>
    </w:p>
    <w:p w14:paraId="6A99B8DF" w14:textId="77777777" w:rsidR="00DD3BA9" w:rsidRPr="00AD7997" w:rsidRDefault="00DD3BA9"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 kolejnej części rozdziału przedstawię warunki, w których – zdaniem badaczy – sankcje mają większą szansę na powodzenie, czyli osiągnięcie zamierzonego celu.</w:t>
      </w:r>
    </w:p>
    <w:p w14:paraId="6BD92AD9" w14:textId="77777777" w:rsidR="00F7477B" w:rsidRPr="00AD7997" w:rsidRDefault="00F7477B"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Analiza przeprowadzona przez Peterson Institute for International Economics (PIIE), obejmująca 115 przypadków stosowania presji ekonomicznej, wykazała, że skuteczność narzędzi oddziaływania </w:t>
      </w:r>
      <w:r w:rsidRPr="00AD7997">
        <w:rPr>
          <w:rFonts w:ascii="Times New Roman" w:hAnsi="Times New Roman" w:cs="Times New Roman"/>
          <w:sz w:val="24"/>
          <w:szCs w:val="24"/>
        </w:rPr>
        <w:lastRenderedPageBreak/>
        <w:t>międzynarodowego zmniejszała się z upływem czasu. W okresie poprzedzającym lata 70. XX wieku działania podejmowane przez Stany Zjednoczone przynosiły pozytywne rezultaty w ponad 50% przypadków. Jednak w latach 1970–1990 wskaźnik ten spadł do zaledwie 21%, co świadczy o tym, że tego typu instrumenty polityki zagranicznej mają największy potencjał działania na wczesnym etapie ich stosowania. (Elliott, 1997)</w:t>
      </w:r>
    </w:p>
    <w:p w14:paraId="55BF2264" w14:textId="40235058" w:rsidR="00AA0927" w:rsidRPr="00AD7997" w:rsidRDefault="0048226A"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Poza wskazaniem na spadającą efektywność sankcji w dłuższej perspektywie, badacze ocenili około 35% przypadków jako względnie udane. Na podstawie tej grupy wyodrębniono szereg czynników zwiększających szanse na powodzenie. </w:t>
      </w:r>
      <w:r w:rsidR="00AA0927" w:rsidRPr="00AD7997">
        <w:rPr>
          <w:rFonts w:ascii="Times New Roman" w:hAnsi="Times New Roman" w:cs="Times New Roman"/>
          <w:sz w:val="24"/>
          <w:szCs w:val="24"/>
        </w:rPr>
        <w:t>Zrozumienie, jakie warunki sprzyjają wzrostowi skuteczności środków ograniczających, jest istotne dla analizy ich ogólnej</w:t>
      </w:r>
      <w:r w:rsidR="000A4E81" w:rsidRPr="00AD7997">
        <w:rPr>
          <w:rFonts w:ascii="Times New Roman" w:hAnsi="Times New Roman" w:cs="Times New Roman"/>
          <w:sz w:val="24"/>
          <w:szCs w:val="24"/>
        </w:rPr>
        <w:t xml:space="preserve"> skuteczności</w:t>
      </w:r>
      <w:r w:rsidR="00AA0927" w:rsidRPr="00AD7997">
        <w:rPr>
          <w:rFonts w:ascii="Times New Roman" w:hAnsi="Times New Roman" w:cs="Times New Roman"/>
          <w:sz w:val="24"/>
          <w:szCs w:val="24"/>
        </w:rPr>
        <w:t>. Zdaniem badaczy z PIIE, sankcje osiągają swoje cele, gdy cel jest niewielki – zbyt wygórowane oczekiwania są po prostu niemożliwe do spełnienia, zwłaszcza jeśli sankcje są nakładane jednostronnie. Gospodarczo słabe i politycznie niestabilne państwo łatwiej ulega presji sankcji, a im większa jest gospodarka nakładającego sankcje w porównaniu z gospodarką państwa będącego celem, tym większa szansa na sukces. Jak wskazano w badaniu, w udanych przypadkach gospodarka nakładającego sankcje była aż 187 razy większa od gospodarki celu. (Elliott, 1997)</w:t>
      </w:r>
    </w:p>
    <w:p w14:paraId="7ED99E54" w14:textId="7C25531B" w:rsidR="00597EED" w:rsidRPr="00AD7997" w:rsidRDefault="00597EED"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Kolejnym istotnym czynnikiem jest poziom powiązań między państwami przed nałożeniem sankcji, szczególnie w kontekście ograniczeń ekonomicznych. Im niższy poziom handlu, tym większe prawdopodobieństwo niepowodzenia sankcji. Jeśli państwa nie są ze sobą powiązane gospodarczo, nałożenie sankcji nie przyniesie oczekiwanych efektów, ponieważ będzie praktycznie niezauważalne. Z drugiej strony, stosowanie środków ograniczających wobec państwa o silnych powiązaniach gospodarczych może prowadzić do szkód również dla państwa nakładającego sankcje. (Biersteker i van Bergeijk, 2015 ss.</w:t>
      </w:r>
      <w:r w:rsidR="00CE2167" w:rsidRPr="00AD7997">
        <w:rPr>
          <w:rFonts w:ascii="Times New Roman" w:hAnsi="Times New Roman" w:cs="Times New Roman"/>
          <w:sz w:val="24"/>
          <w:szCs w:val="24"/>
        </w:rPr>
        <w:t xml:space="preserve"> 19-20</w:t>
      </w:r>
      <w:r w:rsidRPr="00AD7997">
        <w:rPr>
          <w:rFonts w:ascii="Times New Roman" w:hAnsi="Times New Roman" w:cs="Times New Roman"/>
          <w:sz w:val="24"/>
          <w:szCs w:val="24"/>
        </w:rPr>
        <w:t>)</w:t>
      </w:r>
      <w:r w:rsidR="00C710C4" w:rsidRPr="00AD7997">
        <w:rPr>
          <w:rFonts w:ascii="Times New Roman" w:hAnsi="Times New Roman" w:cs="Times New Roman"/>
          <w:sz w:val="24"/>
          <w:szCs w:val="24"/>
        </w:rPr>
        <w:t xml:space="preserve"> </w:t>
      </w:r>
      <w:bookmarkStart w:id="83" w:name="_Hlk198798207"/>
      <w:r w:rsidR="0003438A" w:rsidRPr="00AD7997">
        <w:rPr>
          <w:rFonts w:ascii="Times New Roman" w:hAnsi="Times New Roman" w:cs="Times New Roman"/>
          <w:sz w:val="24"/>
          <w:szCs w:val="24"/>
        </w:rPr>
        <w:t>W badaniu PIIE wskazano, że w udanych przypadkach wzajemny handel stanowił średnio 24%, podczas gdy w nieudanych około 19%</w:t>
      </w:r>
      <w:r w:rsidR="000A4E81" w:rsidRPr="00AD7997">
        <w:rPr>
          <w:rFonts w:ascii="Times New Roman" w:hAnsi="Times New Roman" w:cs="Times New Roman"/>
          <w:sz w:val="24"/>
          <w:szCs w:val="24"/>
        </w:rPr>
        <w:t xml:space="preserve">. </w:t>
      </w:r>
      <w:r w:rsidR="00355948" w:rsidRPr="00AD7997">
        <w:rPr>
          <w:rFonts w:ascii="Times New Roman" w:hAnsi="Times New Roman" w:cs="Times New Roman"/>
          <w:sz w:val="24"/>
          <w:szCs w:val="24"/>
        </w:rPr>
        <w:t>(Elliott, 1997)</w:t>
      </w:r>
      <w:bookmarkEnd w:id="83"/>
    </w:p>
    <w:p w14:paraId="78558C7F" w14:textId="27E62A74" w:rsidR="00B32FDA" w:rsidRPr="00AD7997" w:rsidRDefault="00B32FDA"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Wiele rodzajów sankcji okazuje się bardziej skutecznych w państwach demokratycznych niż w reżimach autorytarnych. W demokracjach rządy są zależne od wyborców: jeśli sankcje prowadzą do spowolnienia gospodarczego, wzrostu bezrobocia lub obniżenia poziomu życia, obywatele mogą protestować lub głosować przeciwko urzędującej władzy. Dodatkowo, wolne media informują o skutkach sankcji, co umożliwia społeczeństwu identyfikację politycznych decyzji prowadzących do negatywnych konsekwencji i domaganie się zmian.</w:t>
      </w:r>
      <w:r w:rsidR="0032281C" w:rsidRPr="00AD7997">
        <w:rPr>
          <w:rFonts w:ascii="Times New Roman" w:hAnsi="Times New Roman" w:cs="Times New Roman"/>
          <w:sz w:val="24"/>
          <w:szCs w:val="24"/>
        </w:rPr>
        <w:t xml:space="preserve"> </w:t>
      </w:r>
      <w:r w:rsidRPr="00AD7997">
        <w:rPr>
          <w:rFonts w:ascii="Times New Roman" w:hAnsi="Times New Roman" w:cs="Times New Roman"/>
          <w:sz w:val="24"/>
          <w:szCs w:val="24"/>
        </w:rPr>
        <w:t>Z kolei reżimy autorytarne mają zdolność kontrolowania mediów i propagandy, przerzucając winę za problemy gospodarcze na „zewnętrznych wrogów” zamiast przyznawać się do własnej odpowiedzialności. W takich państwach społeczeństwo nie ma możliwości swobodnego protestowania ani zmiany rządu poprzez wybory, co sprawia, że sankcje rzadziej prowadzą do zmian politycznych</w:t>
      </w:r>
      <w:bookmarkStart w:id="84" w:name="_Hlk198586227"/>
      <w:r w:rsidRPr="00AD7997">
        <w:rPr>
          <w:rFonts w:ascii="Times New Roman" w:hAnsi="Times New Roman" w:cs="Times New Roman"/>
          <w:sz w:val="24"/>
          <w:szCs w:val="24"/>
        </w:rPr>
        <w:t xml:space="preserve">. </w:t>
      </w:r>
      <w:r w:rsidR="00416160" w:rsidRPr="00AD7997">
        <w:rPr>
          <w:rFonts w:ascii="Times New Roman" w:hAnsi="Times New Roman" w:cs="Times New Roman"/>
          <w:sz w:val="24"/>
          <w:szCs w:val="24"/>
        </w:rPr>
        <w:t>(Biersteker i van Bergeijk, 2015 ss.24-25)</w:t>
      </w:r>
    </w:p>
    <w:bookmarkEnd w:id="84"/>
    <w:p w14:paraId="58B5690E" w14:textId="07D311F0" w:rsidR="00B32FDA" w:rsidRPr="00AD7997" w:rsidRDefault="00B32FDA">
      <w:pPr>
        <w:spacing w:line="360" w:lineRule="auto"/>
        <w:jc w:val="both"/>
        <w:rPr>
          <w:rFonts w:ascii="Times New Roman" w:hAnsi="Times New Roman" w:cs="Times New Roman"/>
          <w:sz w:val="24"/>
          <w:szCs w:val="24"/>
        </w:rPr>
        <w:pPrChange w:id="85" w:author="Iryna Tsymbalista" w:date="2025-05-12T11:36:00Z" w16du:dateUtc="2025-05-12T09:36:00Z">
          <w:pPr>
            <w:spacing w:line="360" w:lineRule="auto"/>
          </w:pPr>
        </w:pPrChange>
      </w:pPr>
      <w:r w:rsidRPr="00AD7997">
        <w:rPr>
          <w:rFonts w:ascii="Times New Roman" w:hAnsi="Times New Roman" w:cs="Times New Roman"/>
          <w:sz w:val="24"/>
          <w:szCs w:val="24"/>
        </w:rPr>
        <w:t>Niektóre badania wskazują na tendencję, że środki restrykcyjne mają większe szanse na sukces w pierwszych latach po ich wprowadzeniu</w:t>
      </w:r>
      <w:r w:rsidR="001F30EA" w:rsidRPr="00AD7997">
        <w:rPr>
          <w:rFonts w:ascii="Times New Roman" w:hAnsi="Times New Roman" w:cs="Times New Roman"/>
          <w:sz w:val="24"/>
          <w:szCs w:val="24"/>
        </w:rPr>
        <w:t xml:space="preserve"> (z</w:t>
      </w:r>
      <w:r w:rsidRPr="00AD7997">
        <w:rPr>
          <w:rFonts w:ascii="Times New Roman" w:hAnsi="Times New Roman" w:cs="Times New Roman"/>
          <w:sz w:val="24"/>
          <w:szCs w:val="24"/>
        </w:rPr>
        <w:t xml:space="preserve"> czasem ich efektywność maleje</w:t>
      </w:r>
      <w:r w:rsidR="00AE535F" w:rsidRPr="00AD7997">
        <w:rPr>
          <w:rFonts w:ascii="Times New Roman" w:hAnsi="Times New Roman" w:cs="Times New Roman"/>
          <w:sz w:val="24"/>
          <w:szCs w:val="24"/>
        </w:rPr>
        <w:t xml:space="preserve">). </w:t>
      </w:r>
      <w:r w:rsidR="009E4EC2" w:rsidRPr="00AD7997">
        <w:rPr>
          <w:rFonts w:ascii="Times New Roman" w:hAnsi="Times New Roman" w:cs="Times New Roman"/>
          <w:sz w:val="24"/>
          <w:szCs w:val="24"/>
        </w:rPr>
        <w:t xml:space="preserve">W momencie nałożenia </w:t>
      </w:r>
      <w:r w:rsidR="009E4EC2" w:rsidRPr="00AD7997">
        <w:rPr>
          <w:rFonts w:ascii="Times New Roman" w:hAnsi="Times New Roman" w:cs="Times New Roman"/>
          <w:sz w:val="24"/>
          <w:szCs w:val="24"/>
        </w:rPr>
        <w:lastRenderedPageBreak/>
        <w:t xml:space="preserve">sankcji ekonomicznych państwa docelowe są zmuszone do redystrybucji pracy, kapitału itp. w celu zapobieżenia załamaniu się gospodarki pod presją sankcji i utrzymania pewnej stabilności. W tym przypadku im dłużej trwają sankcje, tym więcej czasu podmiot ma na dostosowanie się do nowej rzeczywistości sankcji. </w:t>
      </w:r>
      <w:r w:rsidR="00314151" w:rsidRPr="00AD7997">
        <w:rPr>
          <w:rFonts w:ascii="Times New Roman" w:hAnsi="Times New Roman" w:cs="Times New Roman"/>
          <w:sz w:val="24"/>
          <w:szCs w:val="24"/>
        </w:rPr>
        <w:t>(Biersteker i van Bergeijk, 2015 s. 21)</w:t>
      </w:r>
    </w:p>
    <w:p w14:paraId="089E4152" w14:textId="77777777" w:rsidR="00C8345F" w:rsidRPr="00AD7997" w:rsidRDefault="00B32FDA"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Co zatem widzimy w ostatecznym rozrachunku? Sankcje międzynarodowe to złożony i czasami nieoczekiwany mechanizm, którego skutki zależą od wielu czynników i dlatego są trudne do przewidzenia. Liczne badania nad ich skutecznością wskazują kluczowe czynniki wpływające na ich efektywność</w:t>
      </w:r>
      <w:r w:rsidR="00C8345F" w:rsidRPr="00AD7997">
        <w:rPr>
          <w:rFonts w:ascii="Times New Roman" w:hAnsi="Times New Roman" w:cs="Times New Roman"/>
          <w:sz w:val="24"/>
          <w:szCs w:val="24"/>
        </w:rPr>
        <w:t>, c</w:t>
      </w:r>
      <w:r w:rsidR="00405A0D" w:rsidRPr="00AD7997">
        <w:rPr>
          <w:rFonts w:ascii="Times New Roman" w:hAnsi="Times New Roman" w:cs="Times New Roman"/>
          <w:sz w:val="24"/>
          <w:szCs w:val="24"/>
        </w:rPr>
        <w:t>zęść z nich</w:t>
      </w:r>
      <w:r w:rsidR="007F7595" w:rsidRPr="00AD7997">
        <w:rPr>
          <w:rFonts w:ascii="Times New Roman" w:hAnsi="Times New Roman" w:cs="Times New Roman"/>
          <w:sz w:val="24"/>
          <w:szCs w:val="24"/>
        </w:rPr>
        <w:t xml:space="preserve"> omówiliśmy w danym podrozdziale</w:t>
      </w:r>
      <w:r w:rsidR="00C8345F" w:rsidRPr="00AD7997">
        <w:rPr>
          <w:rFonts w:ascii="Times New Roman" w:hAnsi="Times New Roman" w:cs="Times New Roman"/>
          <w:sz w:val="24"/>
          <w:szCs w:val="24"/>
        </w:rPr>
        <w:t xml:space="preserve">. </w:t>
      </w:r>
    </w:p>
    <w:p w14:paraId="1538C453" w14:textId="75699724" w:rsidR="003964CB" w:rsidRPr="00AD7997" w:rsidRDefault="003964CB" w:rsidP="00AD7997">
      <w:p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Czy sankcje zostaną uznane za skuteczne, zależy od metody badawczej, okresu czasu branych pod uwagę, określonych celów oraz sposobu obliczania kosztów poniesionych zarówno przez cel sankcji, jak i przez nakładającego sankcje.</w:t>
      </w:r>
      <w:r w:rsidR="001F11B5" w:rsidRPr="00AD7997">
        <w:rPr>
          <w:rFonts w:ascii="Times New Roman" w:hAnsi="Times New Roman" w:cs="Times New Roman"/>
          <w:sz w:val="24"/>
          <w:szCs w:val="24"/>
        </w:rPr>
        <w:t xml:space="preserve"> (Stępień, B., Pospieszna, P., i Skrzypczyńska, J. 2016, ss. 164-165)</w:t>
      </w:r>
    </w:p>
    <w:p w14:paraId="54BC5188" w14:textId="70FEE1F2" w:rsidR="00B32FDA" w:rsidRPr="00AD7997" w:rsidRDefault="00B32FDA">
      <w:pPr>
        <w:spacing w:line="360" w:lineRule="auto"/>
        <w:jc w:val="both"/>
        <w:rPr>
          <w:rFonts w:ascii="Times New Roman" w:hAnsi="Times New Roman" w:cs="Times New Roman"/>
          <w:sz w:val="24"/>
          <w:szCs w:val="24"/>
        </w:rPr>
        <w:pPrChange w:id="86" w:author="Iryna Tsymbalista" w:date="2025-05-12T11:36:00Z" w16du:dateUtc="2025-05-12T09:36:00Z">
          <w:pPr>
            <w:spacing w:line="360" w:lineRule="auto"/>
          </w:pPr>
        </w:pPrChange>
      </w:pPr>
      <w:r w:rsidRPr="00AD7997">
        <w:rPr>
          <w:rFonts w:ascii="Times New Roman" w:hAnsi="Times New Roman" w:cs="Times New Roman"/>
          <w:sz w:val="24"/>
          <w:szCs w:val="24"/>
        </w:rPr>
        <w:t xml:space="preserve">Z biegiem czasu państwa i organizacje zmieniają taktykę nakładania sankcji oraz ich formę — przykładem może być wzrost popularności sankcji celowanych i spadek skuteczności sankcji jednostronnych. </w:t>
      </w:r>
      <w:r w:rsidR="001A0C1F" w:rsidRPr="00AD7997">
        <w:rPr>
          <w:rFonts w:ascii="Times New Roman" w:hAnsi="Times New Roman" w:cs="Times New Roman"/>
          <w:sz w:val="24"/>
          <w:szCs w:val="24"/>
        </w:rPr>
        <w:t xml:space="preserve">(Elliott, 1997) </w:t>
      </w:r>
      <w:r w:rsidRPr="00AD7997">
        <w:rPr>
          <w:rFonts w:ascii="Times New Roman" w:hAnsi="Times New Roman" w:cs="Times New Roman"/>
          <w:sz w:val="24"/>
          <w:szCs w:val="24"/>
        </w:rPr>
        <w:t>Mimo że sankcje nie zawsze są w stanie powstrzymać konflikty zbrojne czy zmusić państwo do zmiany swojego zachowania, mogą prowadzić do innych korzystnych rezultatów.</w:t>
      </w:r>
      <w:r w:rsidR="004C435F" w:rsidRPr="00AD7997">
        <w:rPr>
          <w:rFonts w:ascii="Times New Roman" w:hAnsi="Times New Roman" w:cs="Times New Roman"/>
          <w:sz w:val="24"/>
          <w:szCs w:val="24"/>
        </w:rPr>
        <w:t xml:space="preserve"> (Biersteker i van Bergeijk, 2015 s.19)</w:t>
      </w:r>
    </w:p>
    <w:p w14:paraId="09D90B3C" w14:textId="5790BCC6" w:rsidR="00B32FDA" w:rsidRPr="00AD7997" w:rsidRDefault="00B32FDA">
      <w:pPr>
        <w:spacing w:line="360" w:lineRule="auto"/>
        <w:jc w:val="both"/>
        <w:rPr>
          <w:rFonts w:ascii="Times New Roman" w:hAnsi="Times New Roman" w:cs="Times New Roman"/>
          <w:sz w:val="24"/>
          <w:szCs w:val="24"/>
        </w:rPr>
        <w:pPrChange w:id="87" w:author="Iryna Tsymbalista" w:date="2025-05-12T11:36:00Z" w16du:dateUtc="2025-05-12T09:36:00Z">
          <w:pPr>
            <w:spacing w:line="360" w:lineRule="auto"/>
          </w:pPr>
        </w:pPrChange>
      </w:pPr>
      <w:r w:rsidRPr="00AD7997">
        <w:rPr>
          <w:rFonts w:ascii="Times New Roman" w:hAnsi="Times New Roman" w:cs="Times New Roman"/>
          <w:sz w:val="24"/>
          <w:szCs w:val="24"/>
        </w:rPr>
        <w:t xml:space="preserve">Społeczność międzynarodowa będzie musiała jeszcze długo pracować nad udoskonaleniem swoich mechanizmów oddziaływania, jednak obecnie są one jednym z nielicznych pokojowych sposobów rozwiązywania konfliktów, bez których trudno się </w:t>
      </w:r>
      <w:commentRangeStart w:id="88"/>
      <w:r w:rsidRPr="00AD7997">
        <w:rPr>
          <w:rFonts w:ascii="Times New Roman" w:hAnsi="Times New Roman" w:cs="Times New Roman"/>
          <w:sz w:val="24"/>
          <w:szCs w:val="24"/>
        </w:rPr>
        <w:t>obejść</w:t>
      </w:r>
      <w:commentRangeEnd w:id="88"/>
      <w:r w:rsidR="005A5E8E" w:rsidRPr="00AD7997">
        <w:rPr>
          <w:rStyle w:val="Odwoaniedokomentarza"/>
          <w:rFonts w:ascii="Times New Roman" w:hAnsi="Times New Roman" w:cs="Times New Roman"/>
          <w:sz w:val="24"/>
          <w:szCs w:val="24"/>
        </w:rPr>
        <w:commentReference w:id="88"/>
      </w:r>
      <w:r w:rsidRPr="00AD7997">
        <w:rPr>
          <w:rFonts w:ascii="Times New Roman" w:hAnsi="Times New Roman" w:cs="Times New Roman"/>
          <w:sz w:val="24"/>
          <w:szCs w:val="24"/>
        </w:rPr>
        <w:t>.</w:t>
      </w:r>
    </w:p>
    <w:p w14:paraId="37644E35" w14:textId="77777777" w:rsidR="007539C6" w:rsidRPr="00AD7997" w:rsidRDefault="007539C6" w:rsidP="00AD7997">
      <w:pPr>
        <w:spacing w:line="360" w:lineRule="auto"/>
        <w:jc w:val="both"/>
        <w:rPr>
          <w:rFonts w:ascii="Times New Roman" w:hAnsi="Times New Roman" w:cs="Times New Roman"/>
          <w:sz w:val="24"/>
          <w:szCs w:val="24"/>
        </w:rPr>
      </w:pPr>
    </w:p>
    <w:p w14:paraId="1E191CE6" w14:textId="77777777" w:rsidR="007539C6" w:rsidRPr="00AD7997" w:rsidRDefault="007539C6" w:rsidP="00AD7997">
      <w:pPr>
        <w:spacing w:line="360" w:lineRule="auto"/>
        <w:jc w:val="both"/>
        <w:rPr>
          <w:rFonts w:ascii="Times New Roman" w:hAnsi="Times New Roman" w:cs="Times New Roman"/>
          <w:b/>
          <w:bCs/>
          <w:sz w:val="24"/>
          <w:szCs w:val="24"/>
        </w:rPr>
      </w:pPr>
      <w:r w:rsidRPr="00AD7997">
        <w:rPr>
          <w:rFonts w:ascii="Times New Roman" w:hAnsi="Times New Roman" w:cs="Times New Roman"/>
          <w:b/>
          <w:bCs/>
          <w:sz w:val="24"/>
          <w:szCs w:val="24"/>
        </w:rPr>
        <w:t>Bibliografia</w:t>
      </w:r>
    </w:p>
    <w:p w14:paraId="44766EA2"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Biersteker T. i van Bergeijk P.A.G. (2015), </w:t>
      </w:r>
      <w:r w:rsidRPr="0054684D">
        <w:rPr>
          <w:rFonts w:ascii="Times New Roman" w:hAnsi="Times New Roman" w:cs="Times New Roman"/>
          <w:i/>
          <w:iCs/>
          <w:sz w:val="24"/>
          <w:szCs w:val="24"/>
          <w:lang w:val="en-US"/>
        </w:rPr>
        <w:t>How and when do sanctions work? The evidence</w:t>
      </w:r>
      <w:r w:rsidRPr="0054684D">
        <w:rPr>
          <w:rFonts w:ascii="Times New Roman" w:hAnsi="Times New Roman" w:cs="Times New Roman"/>
          <w:sz w:val="24"/>
          <w:szCs w:val="24"/>
          <w:lang w:val="en-US"/>
        </w:rPr>
        <w:t xml:space="preserve">, w: Dreyer I. i Luengo-Cabrera J. (red.), </w:t>
      </w:r>
      <w:r w:rsidRPr="0054684D">
        <w:rPr>
          <w:rFonts w:ascii="Times New Roman" w:hAnsi="Times New Roman" w:cs="Times New Roman"/>
          <w:i/>
          <w:iCs/>
          <w:sz w:val="24"/>
          <w:szCs w:val="24"/>
          <w:lang w:val="en-US"/>
        </w:rPr>
        <w:t>On Target? EU Sanctions as Security Policy Tools</w:t>
      </w:r>
      <w:r w:rsidRPr="0054684D">
        <w:rPr>
          <w:rFonts w:ascii="Times New Roman" w:hAnsi="Times New Roman" w:cs="Times New Roman"/>
          <w:sz w:val="24"/>
          <w:szCs w:val="24"/>
          <w:lang w:val="en-US"/>
        </w:rPr>
        <w:t>, EU Institute for Security Studies, Paryż, ss. 17–28</w:t>
      </w:r>
    </w:p>
    <w:p w14:paraId="0E7F16D8"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Bierzanek, R. i Symonides, J. (2005), </w:t>
      </w:r>
      <w:r w:rsidRPr="00AD7997">
        <w:rPr>
          <w:rFonts w:ascii="Times New Roman" w:hAnsi="Times New Roman" w:cs="Times New Roman"/>
          <w:i/>
          <w:iCs/>
          <w:sz w:val="24"/>
          <w:szCs w:val="24"/>
        </w:rPr>
        <w:t>Prawo międzynarodowe publiczne</w:t>
      </w:r>
      <w:r w:rsidRPr="00AD7997">
        <w:rPr>
          <w:rFonts w:ascii="Times New Roman" w:hAnsi="Times New Roman" w:cs="Times New Roman"/>
          <w:sz w:val="24"/>
          <w:szCs w:val="24"/>
        </w:rPr>
        <w:t xml:space="preserve">, wydawnictwo prawnicze LexisNexis, Warszawa. </w:t>
      </w:r>
    </w:p>
    <w:p w14:paraId="3C9C15B7"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Elliott K.A. (1997), </w:t>
      </w:r>
      <w:r w:rsidRPr="0054684D">
        <w:rPr>
          <w:rFonts w:ascii="Times New Roman" w:hAnsi="Times New Roman" w:cs="Times New Roman"/>
          <w:i/>
          <w:iCs/>
          <w:sz w:val="24"/>
          <w:szCs w:val="24"/>
          <w:lang w:val="en-US"/>
        </w:rPr>
        <w:t>Evidence on the Costs and Benefits of Economic Sanctions</w:t>
      </w:r>
      <w:r w:rsidRPr="0054684D">
        <w:rPr>
          <w:rFonts w:ascii="Times New Roman" w:hAnsi="Times New Roman" w:cs="Times New Roman"/>
          <w:sz w:val="24"/>
          <w:szCs w:val="24"/>
          <w:lang w:val="en-US"/>
        </w:rPr>
        <w:t>, Peterson Institute for International Economics, &lt;</w:t>
      </w:r>
      <w:hyperlink r:id="rId10" w:history="1">
        <w:r w:rsidRPr="0054684D">
          <w:rPr>
            <w:rStyle w:val="Hipercze"/>
            <w:rFonts w:ascii="Times New Roman" w:hAnsi="Times New Roman" w:cs="Times New Roman"/>
            <w:sz w:val="24"/>
            <w:szCs w:val="24"/>
            <w:lang w:val="en-US"/>
          </w:rPr>
          <w:t>https://www.piie.com/commentary/testimonies/evidence-costs-and-benefits-economic-sanctions</w:t>
        </w:r>
      </w:hyperlink>
      <w:r w:rsidRPr="0054684D">
        <w:rPr>
          <w:rFonts w:ascii="Times New Roman" w:hAnsi="Times New Roman" w:cs="Times New Roman"/>
          <w:sz w:val="24"/>
          <w:szCs w:val="24"/>
          <w:lang w:val="en-US"/>
        </w:rPr>
        <w:t>&gt; (dostęp 7 maja 2025)</w:t>
      </w:r>
    </w:p>
    <w:p w14:paraId="4AF9DEA1"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Kapitonenko, M. (2018), </w:t>
      </w:r>
      <w:r w:rsidRPr="00AD7997">
        <w:rPr>
          <w:rFonts w:ascii="Times New Roman" w:hAnsi="Times New Roman" w:cs="Times New Roman"/>
          <w:i/>
          <w:iCs/>
          <w:sz w:val="24"/>
          <w:szCs w:val="24"/>
        </w:rPr>
        <w:t>Антиросійські</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санкції</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інструмент</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впливу</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чи</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демонстрація</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безсилля</w:t>
      </w:r>
      <w:r w:rsidRPr="0054684D">
        <w:rPr>
          <w:rFonts w:ascii="Times New Roman" w:hAnsi="Times New Roman" w:cs="Times New Roman"/>
          <w:sz w:val="24"/>
          <w:szCs w:val="24"/>
          <w:lang w:val="en-US"/>
        </w:rPr>
        <w:t xml:space="preserve">, Międzynarodowe Centrum Badań Perspektywicznych </w:t>
      </w:r>
    </w:p>
    <w:p w14:paraId="6EDE9576"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rsidRPr="0054684D">
        <w:rPr>
          <w:rFonts w:ascii="Times New Roman" w:hAnsi="Times New Roman" w:cs="Times New Roman"/>
          <w:sz w:val="24"/>
          <w:szCs w:val="24"/>
          <w:lang w:val="en-US"/>
        </w:rPr>
        <w:lastRenderedPageBreak/>
        <w:t xml:space="preserve">Kasyniuk I. V. (2016), </w:t>
      </w:r>
      <w:r w:rsidRPr="0054684D">
        <w:rPr>
          <w:rFonts w:ascii="Times New Roman" w:hAnsi="Times New Roman" w:cs="Times New Roman"/>
          <w:i/>
          <w:iCs/>
          <w:sz w:val="24"/>
          <w:szCs w:val="24"/>
          <w:lang w:val="en-US"/>
        </w:rPr>
        <w:t>C</w:t>
      </w:r>
      <w:r w:rsidRPr="00AD7997">
        <w:rPr>
          <w:rFonts w:ascii="Times New Roman" w:hAnsi="Times New Roman" w:cs="Times New Roman"/>
          <w:i/>
          <w:iCs/>
          <w:sz w:val="24"/>
          <w:szCs w:val="24"/>
        </w:rPr>
        <w:t>анкції</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ради</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безпеки</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оон</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за</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вчинення</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актів</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агресії</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на</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прикладі</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санкцій</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щодо</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агресії</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Іраку</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проти</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Кувейту</w:t>
      </w:r>
      <w:r w:rsidRPr="0054684D">
        <w:rPr>
          <w:rFonts w:ascii="Times New Roman" w:hAnsi="Times New Roman" w:cs="Times New Roman"/>
          <w:sz w:val="24"/>
          <w:szCs w:val="24"/>
          <w:lang w:val="en-US"/>
        </w:rPr>
        <w:t xml:space="preserve">, „Naukovyj Visnyk Uzhhorods'koho Natsional'noho Universytetu. </w:t>
      </w:r>
      <w:r w:rsidRPr="00AD7997">
        <w:rPr>
          <w:rFonts w:ascii="Times New Roman" w:hAnsi="Times New Roman" w:cs="Times New Roman"/>
          <w:sz w:val="24"/>
          <w:szCs w:val="24"/>
        </w:rPr>
        <w:t>Serija: Pravo”, nr 37, t. 3</w:t>
      </w:r>
    </w:p>
    <w:p w14:paraId="6C18BAF0"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Kleczkowska A. (2020), </w:t>
      </w:r>
      <w:r w:rsidRPr="00AD7997">
        <w:rPr>
          <w:rFonts w:ascii="Times New Roman" w:hAnsi="Times New Roman" w:cs="Times New Roman"/>
          <w:i/>
          <w:iCs/>
          <w:sz w:val="24"/>
          <w:szCs w:val="24"/>
        </w:rPr>
        <w:t>Sankcje ustanawiane przez Radę Bezpieczeństwa ONZ a państwa nieczłonkowskie ONZ</w:t>
      </w:r>
      <w:r w:rsidRPr="00AD7997">
        <w:rPr>
          <w:rFonts w:ascii="Times New Roman" w:hAnsi="Times New Roman" w:cs="Times New Roman"/>
          <w:sz w:val="24"/>
          <w:szCs w:val="24"/>
        </w:rPr>
        <w:t xml:space="preserve">, „Rocznik nauk prawnych”, nr 3 </w:t>
      </w:r>
    </w:p>
    <w:p w14:paraId="0BC878C2"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Korycki S. (2026), </w:t>
      </w:r>
      <w:r w:rsidRPr="00AD7997">
        <w:rPr>
          <w:rFonts w:ascii="Times New Roman" w:hAnsi="Times New Roman" w:cs="Times New Roman"/>
          <w:i/>
          <w:iCs/>
          <w:sz w:val="24"/>
          <w:szCs w:val="24"/>
        </w:rPr>
        <w:t>Legalność użycia siły zbrojnej w stosunkach międzynarodowych w świetle aktów prawa międzynarodowego i praktyki</w:t>
      </w:r>
      <w:r w:rsidRPr="00AD7997">
        <w:rPr>
          <w:rFonts w:ascii="Times New Roman" w:hAnsi="Times New Roman" w:cs="Times New Roman"/>
          <w:sz w:val="24"/>
          <w:szCs w:val="24"/>
        </w:rPr>
        <w:t>, „Państwo Prawne”, nr 1(6)</w:t>
      </w:r>
    </w:p>
    <w:p w14:paraId="24CD6FCA"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LexisNexis (b.d.) </w:t>
      </w:r>
      <w:r w:rsidRPr="0054684D">
        <w:rPr>
          <w:rFonts w:ascii="Times New Roman" w:hAnsi="Times New Roman" w:cs="Times New Roman"/>
          <w:i/>
          <w:iCs/>
          <w:sz w:val="24"/>
          <w:szCs w:val="24"/>
          <w:lang w:val="en-US"/>
        </w:rPr>
        <w:t>Trade embargo</w:t>
      </w:r>
      <w:r w:rsidRPr="0054684D">
        <w:rPr>
          <w:rFonts w:ascii="Times New Roman" w:hAnsi="Times New Roman" w:cs="Times New Roman"/>
          <w:sz w:val="24"/>
          <w:szCs w:val="24"/>
          <w:lang w:val="en-US"/>
        </w:rPr>
        <w:t>, &lt;</w:t>
      </w:r>
      <w:hyperlink r:id="rId11" w:history="1">
        <w:r w:rsidRPr="0054684D">
          <w:rPr>
            <w:rStyle w:val="Hipercze"/>
            <w:rFonts w:ascii="Times New Roman" w:hAnsi="Times New Roman" w:cs="Times New Roman"/>
            <w:sz w:val="24"/>
            <w:szCs w:val="24"/>
            <w:lang w:val="en-US"/>
          </w:rPr>
          <w:t>https://www.lexisnexis.com/en-gb/glossary/trade-embargo</w:t>
        </w:r>
      </w:hyperlink>
      <w:r w:rsidRPr="0054684D">
        <w:rPr>
          <w:rFonts w:ascii="Times New Roman" w:hAnsi="Times New Roman" w:cs="Times New Roman"/>
          <w:sz w:val="24"/>
          <w:szCs w:val="24"/>
          <w:lang w:val="en-US"/>
        </w:rPr>
        <w:t xml:space="preserve">&gt; (dostęp 15 maja 2025) </w:t>
      </w:r>
    </w:p>
    <w:p w14:paraId="78464C88"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Lorenz W. (2022), </w:t>
      </w:r>
      <w:r w:rsidRPr="00AD7997">
        <w:rPr>
          <w:rFonts w:ascii="Times New Roman" w:hAnsi="Times New Roman" w:cs="Times New Roman"/>
          <w:i/>
          <w:iCs/>
          <w:sz w:val="24"/>
          <w:szCs w:val="24"/>
        </w:rPr>
        <w:t>Strefa zakazu lotów nad Ukrainą</w:t>
      </w:r>
      <w:r w:rsidRPr="00AD7997">
        <w:rPr>
          <w:rFonts w:ascii="Times New Roman" w:hAnsi="Times New Roman" w:cs="Times New Roman"/>
          <w:sz w:val="24"/>
          <w:szCs w:val="24"/>
        </w:rPr>
        <w:t>, Polski Instytut Spraw Międzynarodowych (PISM), &lt;</w:t>
      </w:r>
      <w:hyperlink r:id="rId12" w:history="1">
        <w:r w:rsidRPr="00AD7997">
          <w:rPr>
            <w:rStyle w:val="Hipercze"/>
            <w:rFonts w:ascii="Times New Roman" w:hAnsi="Times New Roman" w:cs="Times New Roman"/>
            <w:sz w:val="24"/>
            <w:szCs w:val="24"/>
          </w:rPr>
          <w:t>https://pism.pl/publikacje/strefa-zakazu-lotow-nad-ukraina</w:t>
        </w:r>
      </w:hyperlink>
      <w:r w:rsidRPr="00AD7997">
        <w:rPr>
          <w:rFonts w:ascii="Times New Roman" w:hAnsi="Times New Roman" w:cs="Times New Roman"/>
          <w:sz w:val="24"/>
          <w:szCs w:val="24"/>
        </w:rPr>
        <w:t>&gt; (dostęp 1 kwietnia 2025).</w:t>
      </w:r>
    </w:p>
    <w:p w14:paraId="3BF2E76E"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Matviychuk, N.V. (2022), </w:t>
      </w:r>
      <w:r w:rsidRPr="00AD7997">
        <w:rPr>
          <w:rFonts w:ascii="Times New Roman" w:hAnsi="Times New Roman" w:cs="Times New Roman"/>
          <w:i/>
          <w:iCs/>
          <w:sz w:val="24"/>
          <w:szCs w:val="24"/>
        </w:rPr>
        <w:t>Міжнародні санкції як інструмент зовнішньої політики</w:t>
      </w:r>
      <w:r w:rsidRPr="00AD7997">
        <w:rPr>
          <w:rFonts w:ascii="Times New Roman" w:hAnsi="Times New Roman" w:cs="Times New Roman"/>
          <w:sz w:val="24"/>
          <w:szCs w:val="24"/>
        </w:rPr>
        <w:t xml:space="preserve">, Biuletyn Mariupolskiego Uniwersytetu Państwowego. Seria: Historia. Politologia (33-34) </w:t>
      </w:r>
    </w:p>
    <w:p w14:paraId="70A541B2" w14:textId="77777777" w:rsidR="007539C6" w:rsidRPr="00AD7997" w:rsidRDefault="007539C6" w:rsidP="00AD7997">
      <w:pPr>
        <w:numPr>
          <w:ilvl w:val="0"/>
          <w:numId w:val="1"/>
        </w:numPr>
        <w:spacing w:before="100" w:beforeAutospacing="1" w:after="100" w:afterAutospacing="1"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Ministerstwo Spraw Zagranicznych (b.d.) </w:t>
      </w:r>
      <w:r w:rsidRPr="00AD7997">
        <w:rPr>
          <w:rStyle w:val="Uwydatnienie"/>
          <w:rFonts w:ascii="Times New Roman" w:hAnsi="Times New Roman" w:cs="Times New Roman"/>
          <w:sz w:val="24"/>
          <w:szCs w:val="24"/>
        </w:rPr>
        <w:t>Sankcje międzynarodowe</w:t>
      </w:r>
      <w:r w:rsidRPr="00AD7997">
        <w:rPr>
          <w:rFonts w:ascii="Times New Roman" w:hAnsi="Times New Roman" w:cs="Times New Roman"/>
          <w:sz w:val="24"/>
          <w:szCs w:val="24"/>
        </w:rPr>
        <w:t>, &lt;</w:t>
      </w:r>
      <w:hyperlink r:id="rId13" w:history="1">
        <w:r w:rsidRPr="00AD7997">
          <w:rPr>
            <w:rStyle w:val="Hipercze"/>
            <w:rFonts w:ascii="Times New Roman" w:hAnsi="Times New Roman" w:cs="Times New Roman"/>
            <w:sz w:val="24"/>
            <w:szCs w:val="24"/>
          </w:rPr>
          <w:t>https://www.gov.pl/web/dyplomacja/sankcje-miedzynarodowe</w:t>
        </w:r>
      </w:hyperlink>
      <w:r w:rsidRPr="00AD7997">
        <w:rPr>
          <w:rFonts w:ascii="Times New Roman" w:hAnsi="Times New Roman" w:cs="Times New Roman"/>
          <w:sz w:val="24"/>
          <w:szCs w:val="24"/>
        </w:rPr>
        <w:t>&gt; (dostęp 5 kwietnia 2025).</w:t>
      </w:r>
    </w:p>
    <w:p w14:paraId="0ED64899"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Nichyporenko G.V. (2023), </w:t>
      </w:r>
      <w:r w:rsidRPr="00AD7997">
        <w:rPr>
          <w:rFonts w:ascii="Times New Roman" w:hAnsi="Times New Roman" w:cs="Times New Roman"/>
          <w:i/>
          <w:iCs/>
          <w:sz w:val="24"/>
          <w:szCs w:val="24"/>
        </w:rPr>
        <w:t>Право вето членів Ради безпеки ООН як інструмент блокування діяльності ООН</w:t>
      </w:r>
      <w:r w:rsidRPr="00AD7997">
        <w:rPr>
          <w:rFonts w:ascii="Times New Roman" w:hAnsi="Times New Roman" w:cs="Times New Roman"/>
          <w:sz w:val="24"/>
          <w:szCs w:val="24"/>
        </w:rPr>
        <w:t xml:space="preserve">, „Naukovyj Visnyk Uzhhorods'koho Natsional'noho Universytetu. Serija: Pravo”, nr 80, część 2 </w:t>
      </w:r>
    </w:p>
    <w:p w14:paraId="4DABBDAB"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rsidRPr="00AD7997">
        <w:rPr>
          <w:rFonts w:ascii="Times New Roman" w:hAnsi="Times New Roman" w:cs="Times New Roman"/>
          <w:sz w:val="24"/>
          <w:szCs w:val="24"/>
        </w:rPr>
        <w:t xml:space="preserve">Rada Unii Europejskiej (2024), </w:t>
      </w:r>
      <w:r w:rsidRPr="00AD7997">
        <w:rPr>
          <w:rFonts w:ascii="Times New Roman" w:hAnsi="Times New Roman" w:cs="Times New Roman"/>
          <w:i/>
          <w:iCs/>
          <w:sz w:val="24"/>
          <w:szCs w:val="24"/>
        </w:rPr>
        <w:t>Jakie sankcje nakłada UE?,</w:t>
      </w:r>
      <w:r w:rsidRPr="00AD7997">
        <w:rPr>
          <w:rFonts w:ascii="Times New Roman" w:hAnsi="Times New Roman" w:cs="Times New Roman"/>
          <w:sz w:val="24"/>
          <w:szCs w:val="24"/>
        </w:rPr>
        <w:t xml:space="preserve"> &lt;</w:t>
      </w:r>
      <w:hyperlink r:id="rId14" w:history="1">
        <w:r w:rsidRPr="00AD7997">
          <w:rPr>
            <w:rStyle w:val="Hipercze"/>
            <w:rFonts w:ascii="Times New Roman" w:hAnsi="Times New Roman" w:cs="Times New Roman"/>
            <w:sz w:val="24"/>
            <w:szCs w:val="24"/>
          </w:rPr>
          <w:t>https://www.consilium.europa.eu/pl/policies/sanctions-different-types/</w:t>
        </w:r>
      </w:hyperlink>
      <w:r w:rsidRPr="00AD7997">
        <w:rPr>
          <w:rFonts w:ascii="Times New Roman" w:hAnsi="Times New Roman" w:cs="Times New Roman"/>
          <w:sz w:val="24"/>
          <w:szCs w:val="24"/>
        </w:rPr>
        <w:t>&gt; (dostęp 10 kwietnia 2025).</w:t>
      </w:r>
    </w:p>
    <w:p w14:paraId="509829C7" w14:textId="77777777" w:rsidR="007539C6" w:rsidRPr="00AD7997" w:rsidRDefault="007539C6" w:rsidP="00AD7997">
      <w:pPr>
        <w:numPr>
          <w:ilvl w:val="0"/>
          <w:numId w:val="1"/>
        </w:numPr>
        <w:spacing w:before="100" w:beforeAutospacing="1" w:after="100" w:afterAutospacing="1" w:line="360" w:lineRule="auto"/>
        <w:jc w:val="both"/>
        <w:rPr>
          <w:rFonts w:ascii="Times New Roman" w:hAnsi="Times New Roman" w:cs="Times New Roman"/>
          <w:sz w:val="24"/>
          <w:szCs w:val="24"/>
        </w:rPr>
      </w:pPr>
      <w:bookmarkStart w:id="89" w:name="_Hlk198482779"/>
      <w:r w:rsidRPr="00AD7997">
        <w:rPr>
          <w:rFonts w:ascii="Times New Roman" w:hAnsi="Times New Roman" w:cs="Times New Roman"/>
          <w:sz w:val="24"/>
          <w:szCs w:val="24"/>
        </w:rPr>
        <w:t>Rada Unii Europejskiej</w:t>
      </w:r>
      <w:bookmarkEnd w:id="89"/>
      <w:r w:rsidRPr="00AD7997">
        <w:rPr>
          <w:rFonts w:ascii="Times New Roman" w:hAnsi="Times New Roman" w:cs="Times New Roman"/>
          <w:sz w:val="24"/>
          <w:szCs w:val="24"/>
        </w:rPr>
        <w:t xml:space="preserve"> (b.d.) </w:t>
      </w:r>
      <w:r w:rsidRPr="00AD7997">
        <w:rPr>
          <w:rStyle w:val="Uwydatnienie"/>
          <w:rFonts w:ascii="Times New Roman" w:hAnsi="Times New Roman" w:cs="Times New Roman"/>
          <w:sz w:val="24"/>
          <w:szCs w:val="24"/>
        </w:rPr>
        <w:t>Dlaczego UE przyjmuje sankcje?</w:t>
      </w:r>
      <w:r w:rsidRPr="00AD7997">
        <w:rPr>
          <w:rFonts w:ascii="Times New Roman" w:hAnsi="Times New Roman" w:cs="Times New Roman"/>
          <w:sz w:val="24"/>
          <w:szCs w:val="24"/>
        </w:rPr>
        <w:t>, &lt;</w:t>
      </w:r>
      <w:hyperlink r:id="rId15" w:history="1">
        <w:r w:rsidRPr="00AD7997">
          <w:rPr>
            <w:rStyle w:val="Hipercze"/>
            <w:rFonts w:ascii="Times New Roman" w:hAnsi="Times New Roman" w:cs="Times New Roman"/>
            <w:sz w:val="24"/>
            <w:szCs w:val="24"/>
          </w:rPr>
          <w:t>https://www.consilium.europa.eu/pl/policies/why-sanctions/</w:t>
        </w:r>
      </w:hyperlink>
      <w:r w:rsidRPr="00AD7997">
        <w:rPr>
          <w:rFonts w:ascii="Times New Roman" w:hAnsi="Times New Roman" w:cs="Times New Roman"/>
          <w:sz w:val="24"/>
          <w:szCs w:val="24"/>
        </w:rPr>
        <w:t xml:space="preserve">&gt; </w:t>
      </w:r>
      <w:bookmarkStart w:id="90" w:name="_Hlk198482871"/>
      <w:r w:rsidRPr="00AD7997">
        <w:rPr>
          <w:rFonts w:ascii="Times New Roman" w:hAnsi="Times New Roman" w:cs="Times New Roman"/>
          <w:sz w:val="24"/>
          <w:szCs w:val="24"/>
        </w:rPr>
        <w:t>(dostęp 5 kwietnia 2025).</w:t>
      </w:r>
    </w:p>
    <w:bookmarkEnd w:id="90"/>
    <w:p w14:paraId="78879D44"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Sanction Scanner (b.d.), </w:t>
      </w:r>
      <w:r w:rsidRPr="0054684D">
        <w:rPr>
          <w:rFonts w:ascii="Times New Roman" w:hAnsi="Times New Roman" w:cs="Times New Roman"/>
          <w:i/>
          <w:iCs/>
          <w:sz w:val="24"/>
          <w:szCs w:val="24"/>
          <w:lang w:val="en-US"/>
        </w:rPr>
        <w:t>International sanctions</w:t>
      </w:r>
      <w:r w:rsidRPr="0054684D">
        <w:rPr>
          <w:rFonts w:ascii="Times New Roman" w:hAnsi="Times New Roman" w:cs="Times New Roman"/>
          <w:sz w:val="24"/>
          <w:szCs w:val="24"/>
          <w:lang w:val="en-US"/>
        </w:rPr>
        <w:t>, &lt;</w:t>
      </w:r>
      <w:hyperlink r:id="rId16" w:history="1">
        <w:r w:rsidRPr="0054684D">
          <w:rPr>
            <w:rStyle w:val="Hipercze"/>
            <w:rFonts w:ascii="Times New Roman" w:hAnsi="Times New Roman" w:cs="Times New Roman"/>
            <w:sz w:val="24"/>
            <w:szCs w:val="24"/>
            <w:lang w:val="en-US"/>
          </w:rPr>
          <w:t>https://www.sanctionscanner.com/knowledge-base/international-sanctions-113</w:t>
        </w:r>
      </w:hyperlink>
      <w:r w:rsidRPr="0054684D">
        <w:rPr>
          <w:rFonts w:ascii="Times New Roman" w:hAnsi="Times New Roman" w:cs="Times New Roman"/>
          <w:sz w:val="24"/>
          <w:szCs w:val="24"/>
          <w:lang w:val="en-US"/>
        </w:rPr>
        <w:t>&gt; (dostęp 26 marca 2025).</w:t>
      </w:r>
    </w:p>
    <w:p w14:paraId="05A94214" w14:textId="77777777" w:rsidR="007539C6" w:rsidRPr="00AD7997" w:rsidRDefault="007539C6" w:rsidP="00AD7997">
      <w:pPr>
        <w:pStyle w:val="Akapitzlist"/>
        <w:numPr>
          <w:ilvl w:val="0"/>
          <w:numId w:val="1"/>
        </w:numPr>
        <w:spacing w:line="360" w:lineRule="auto"/>
        <w:jc w:val="both"/>
        <w:rPr>
          <w:rFonts w:ascii="Times New Roman" w:hAnsi="Times New Roman" w:cs="Times New Roman"/>
          <w:sz w:val="24"/>
          <w:szCs w:val="24"/>
        </w:rPr>
      </w:pPr>
      <w:r w:rsidRPr="0054684D">
        <w:rPr>
          <w:rFonts w:ascii="Times New Roman" w:hAnsi="Times New Roman" w:cs="Times New Roman"/>
          <w:sz w:val="24"/>
          <w:szCs w:val="24"/>
          <w:lang w:val="en-US"/>
        </w:rPr>
        <w:t xml:space="preserve">Sedliar, Yu.O. (2013), </w:t>
      </w:r>
      <w:r w:rsidRPr="00AD7997">
        <w:rPr>
          <w:rFonts w:ascii="Times New Roman" w:hAnsi="Times New Roman" w:cs="Times New Roman"/>
          <w:i/>
          <w:iCs/>
          <w:sz w:val="24"/>
          <w:szCs w:val="24"/>
        </w:rPr>
        <w:t>Міжнародні</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санкції</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в</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світовій</w:t>
      </w:r>
      <w:r w:rsidRPr="0054684D">
        <w:rPr>
          <w:rFonts w:ascii="Times New Roman" w:hAnsi="Times New Roman" w:cs="Times New Roman"/>
          <w:i/>
          <w:iCs/>
          <w:sz w:val="24"/>
          <w:szCs w:val="24"/>
          <w:lang w:val="en-US"/>
        </w:rPr>
        <w:t xml:space="preserve"> </w:t>
      </w:r>
      <w:r w:rsidRPr="00AD7997">
        <w:rPr>
          <w:rFonts w:ascii="Times New Roman" w:hAnsi="Times New Roman" w:cs="Times New Roman"/>
          <w:i/>
          <w:iCs/>
          <w:sz w:val="24"/>
          <w:szCs w:val="24"/>
        </w:rPr>
        <w:t>політиці</w:t>
      </w:r>
      <w:r w:rsidRPr="0054684D">
        <w:rPr>
          <w:rFonts w:ascii="Times New Roman" w:hAnsi="Times New Roman" w:cs="Times New Roman"/>
          <w:sz w:val="24"/>
          <w:szCs w:val="24"/>
          <w:lang w:val="en-US"/>
        </w:rPr>
        <w:t xml:space="preserve">, Vydavnytstvo ChDU im. </w:t>
      </w:r>
      <w:r w:rsidRPr="00AD7997">
        <w:rPr>
          <w:rFonts w:ascii="Times New Roman" w:hAnsi="Times New Roman" w:cs="Times New Roman"/>
          <w:sz w:val="24"/>
          <w:szCs w:val="24"/>
        </w:rPr>
        <w:t>Petra Mohyly, Mykolaiv.</w:t>
      </w:r>
    </w:p>
    <w:p w14:paraId="49589CDB"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Shamrayeva V. M. (2022), </w:t>
      </w:r>
      <w:r w:rsidRPr="0054684D">
        <w:rPr>
          <w:rFonts w:ascii="Times New Roman" w:hAnsi="Times New Roman" w:cs="Times New Roman"/>
          <w:i/>
          <w:iCs/>
          <w:sz w:val="24"/>
          <w:szCs w:val="24"/>
          <w:lang w:val="en-US"/>
        </w:rPr>
        <w:t>Legal foundations of the sanctions policy of the European Union</w:t>
      </w:r>
      <w:r w:rsidRPr="0054684D">
        <w:rPr>
          <w:rFonts w:ascii="Times New Roman" w:hAnsi="Times New Roman" w:cs="Times New Roman"/>
          <w:sz w:val="24"/>
          <w:szCs w:val="24"/>
          <w:lang w:val="en-US"/>
        </w:rPr>
        <w:t>, „ Pivdennoukrainskyi Pravnychyi Chasopys”,  nr 4</w:t>
      </w:r>
    </w:p>
    <w:p w14:paraId="6786621C" w14:textId="77777777" w:rsidR="007539C6" w:rsidRPr="0054684D" w:rsidRDefault="007539C6" w:rsidP="00AD7997">
      <w:pPr>
        <w:pStyle w:val="Akapitzlist"/>
        <w:numPr>
          <w:ilvl w:val="0"/>
          <w:numId w:val="1"/>
        </w:numPr>
        <w:spacing w:before="100" w:beforeAutospacing="1" w:after="100" w:afterAutospacing="1"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Trade Finance Training (2024), </w:t>
      </w:r>
      <w:r w:rsidRPr="0054684D">
        <w:rPr>
          <w:rStyle w:val="Uwydatnienie"/>
          <w:rFonts w:ascii="Times New Roman" w:hAnsi="Times New Roman" w:cs="Times New Roman"/>
          <w:sz w:val="24"/>
          <w:szCs w:val="24"/>
          <w:lang w:val="en-US"/>
        </w:rPr>
        <w:t>Sanctions in trade: a quick history</w:t>
      </w:r>
      <w:r w:rsidRPr="0054684D">
        <w:rPr>
          <w:rFonts w:ascii="Times New Roman" w:hAnsi="Times New Roman" w:cs="Times New Roman"/>
          <w:sz w:val="24"/>
          <w:szCs w:val="24"/>
          <w:lang w:val="en-US"/>
        </w:rPr>
        <w:t>, &lt;</w:t>
      </w:r>
      <w:hyperlink r:id="rId17" w:history="1">
        <w:r w:rsidRPr="0054684D">
          <w:rPr>
            <w:rStyle w:val="Hipercze"/>
            <w:rFonts w:ascii="Times New Roman" w:hAnsi="Times New Roman" w:cs="Times New Roman"/>
            <w:sz w:val="24"/>
            <w:szCs w:val="24"/>
            <w:lang w:val="en-US"/>
          </w:rPr>
          <w:t>https://www.tradefinance.training/blog/articles/sanctions-in-trade-a-quick-history/</w:t>
        </w:r>
      </w:hyperlink>
      <w:r w:rsidRPr="0054684D">
        <w:rPr>
          <w:rFonts w:ascii="Times New Roman" w:hAnsi="Times New Roman" w:cs="Times New Roman"/>
          <w:sz w:val="24"/>
          <w:szCs w:val="24"/>
          <w:lang w:val="en-US"/>
        </w:rPr>
        <w:t>&gt; (dostęp 26 marca 2025).</w:t>
      </w:r>
    </w:p>
    <w:p w14:paraId="296EC33C" w14:textId="77777777" w:rsidR="007539C6" w:rsidRPr="0054684D" w:rsidRDefault="007539C6" w:rsidP="00AD7997">
      <w:pPr>
        <w:pStyle w:val="Akapitzlist"/>
        <w:numPr>
          <w:ilvl w:val="0"/>
          <w:numId w:val="1"/>
        </w:numPr>
        <w:spacing w:before="100" w:beforeAutospacing="1" w:after="100" w:afterAutospacing="1"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United Nations (b.d.), </w:t>
      </w:r>
      <w:r w:rsidRPr="0054684D">
        <w:rPr>
          <w:rStyle w:val="Uwydatnienie"/>
          <w:rFonts w:ascii="Times New Roman" w:hAnsi="Times New Roman" w:cs="Times New Roman"/>
          <w:sz w:val="24"/>
          <w:szCs w:val="24"/>
          <w:lang w:val="en-US"/>
        </w:rPr>
        <w:t>About Us</w:t>
      </w:r>
      <w:r w:rsidRPr="0054684D">
        <w:rPr>
          <w:rFonts w:ascii="Times New Roman" w:hAnsi="Times New Roman" w:cs="Times New Roman"/>
          <w:sz w:val="24"/>
          <w:szCs w:val="24"/>
          <w:lang w:val="en-US"/>
        </w:rPr>
        <w:t>, &lt;</w:t>
      </w:r>
      <w:hyperlink r:id="rId18" w:history="1">
        <w:r w:rsidRPr="0054684D">
          <w:rPr>
            <w:rStyle w:val="Hipercze"/>
            <w:rFonts w:ascii="Times New Roman" w:hAnsi="Times New Roman" w:cs="Times New Roman"/>
            <w:sz w:val="24"/>
            <w:szCs w:val="24"/>
            <w:lang w:val="en-US"/>
          </w:rPr>
          <w:t>https://www.un.org/en/about-us</w:t>
        </w:r>
      </w:hyperlink>
      <w:r w:rsidRPr="0054684D">
        <w:rPr>
          <w:rFonts w:ascii="Times New Roman" w:hAnsi="Times New Roman" w:cs="Times New Roman"/>
          <w:sz w:val="24"/>
          <w:szCs w:val="24"/>
          <w:lang w:val="en-US"/>
        </w:rPr>
        <w:t>&gt; (dostęp 5 kwietnia 2025).</w:t>
      </w:r>
    </w:p>
    <w:p w14:paraId="1944A054"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lastRenderedPageBreak/>
        <w:t xml:space="preserve">United Nations (b.d.), </w:t>
      </w:r>
      <w:r w:rsidRPr="0054684D">
        <w:rPr>
          <w:rFonts w:ascii="Times New Roman" w:hAnsi="Times New Roman" w:cs="Times New Roman"/>
          <w:i/>
          <w:iCs/>
          <w:sz w:val="24"/>
          <w:szCs w:val="24"/>
          <w:lang w:val="en-US"/>
        </w:rPr>
        <w:t>Charter of the United Nations</w:t>
      </w:r>
      <w:r w:rsidRPr="0054684D">
        <w:rPr>
          <w:rFonts w:ascii="Times New Roman" w:hAnsi="Times New Roman" w:cs="Times New Roman"/>
          <w:sz w:val="24"/>
          <w:szCs w:val="24"/>
          <w:lang w:val="en-US"/>
        </w:rPr>
        <w:t>, &lt;</w:t>
      </w:r>
      <w:hyperlink r:id="rId19" w:history="1">
        <w:r w:rsidRPr="0054684D">
          <w:rPr>
            <w:rStyle w:val="Hipercze"/>
            <w:rFonts w:ascii="Times New Roman" w:hAnsi="Times New Roman" w:cs="Times New Roman"/>
            <w:sz w:val="24"/>
            <w:szCs w:val="24"/>
            <w:lang w:val="en-US"/>
          </w:rPr>
          <w:t>https://www.un.org/en/about-us/un-charter</w:t>
        </w:r>
      </w:hyperlink>
      <w:r w:rsidRPr="0054684D">
        <w:rPr>
          <w:rFonts w:ascii="Times New Roman" w:hAnsi="Times New Roman" w:cs="Times New Roman"/>
          <w:sz w:val="24"/>
          <w:szCs w:val="24"/>
          <w:lang w:val="en-US"/>
        </w:rPr>
        <w:t>&gt; (dostęp 15 maja 2025).</w:t>
      </w:r>
    </w:p>
    <w:p w14:paraId="78C76D96"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United Nations (b.d.), </w:t>
      </w:r>
      <w:r w:rsidRPr="0054684D">
        <w:rPr>
          <w:rFonts w:ascii="Times New Roman" w:hAnsi="Times New Roman" w:cs="Times New Roman"/>
          <w:i/>
          <w:iCs/>
          <w:sz w:val="24"/>
          <w:szCs w:val="24"/>
          <w:lang w:val="en-US"/>
        </w:rPr>
        <w:t>Main Bodies of the United Nations</w:t>
      </w:r>
      <w:r w:rsidRPr="0054684D">
        <w:rPr>
          <w:rFonts w:ascii="Times New Roman" w:hAnsi="Times New Roman" w:cs="Times New Roman"/>
          <w:sz w:val="24"/>
          <w:szCs w:val="24"/>
          <w:lang w:val="en-US"/>
        </w:rPr>
        <w:t>, &lt;</w:t>
      </w:r>
      <w:hyperlink r:id="rId20" w:history="1">
        <w:r w:rsidRPr="0054684D">
          <w:rPr>
            <w:rStyle w:val="Hipercze"/>
            <w:rFonts w:ascii="Times New Roman" w:hAnsi="Times New Roman" w:cs="Times New Roman"/>
            <w:sz w:val="24"/>
            <w:szCs w:val="24"/>
            <w:lang w:val="en-US"/>
          </w:rPr>
          <w:t>https://www.un.org/en/about-us/main-bodies</w:t>
        </w:r>
      </w:hyperlink>
      <w:r w:rsidRPr="0054684D">
        <w:rPr>
          <w:rFonts w:ascii="Times New Roman" w:hAnsi="Times New Roman" w:cs="Times New Roman"/>
          <w:sz w:val="24"/>
          <w:szCs w:val="24"/>
          <w:lang w:val="en-US"/>
        </w:rPr>
        <w:t>&gt;  (dostęp 15 maja 2025).</w:t>
      </w:r>
    </w:p>
    <w:p w14:paraId="15C400BE"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 xml:space="preserve">United Nations Security Council (b.d.), </w:t>
      </w:r>
      <w:r w:rsidRPr="0054684D">
        <w:rPr>
          <w:rFonts w:ascii="Times New Roman" w:hAnsi="Times New Roman" w:cs="Times New Roman"/>
          <w:i/>
          <w:iCs/>
          <w:sz w:val="24"/>
          <w:szCs w:val="24"/>
          <w:lang w:val="en-US"/>
        </w:rPr>
        <w:t>Sanctions – Information</w:t>
      </w:r>
      <w:r w:rsidRPr="0054684D">
        <w:rPr>
          <w:rFonts w:ascii="Times New Roman" w:hAnsi="Times New Roman" w:cs="Times New Roman"/>
          <w:sz w:val="24"/>
          <w:szCs w:val="24"/>
          <w:lang w:val="en-US"/>
        </w:rPr>
        <w:t>, &lt;</w:t>
      </w:r>
      <w:hyperlink r:id="rId21" w:history="1">
        <w:r w:rsidRPr="0054684D">
          <w:rPr>
            <w:rStyle w:val="Hipercze"/>
            <w:rFonts w:ascii="Times New Roman" w:hAnsi="Times New Roman" w:cs="Times New Roman"/>
            <w:sz w:val="24"/>
            <w:szCs w:val="24"/>
            <w:lang w:val="en-US"/>
          </w:rPr>
          <w:t>https://main.un.org/securitycouncil/en/sanctions/information</w:t>
        </w:r>
      </w:hyperlink>
      <w:r w:rsidRPr="0054684D">
        <w:rPr>
          <w:rFonts w:ascii="Times New Roman" w:hAnsi="Times New Roman" w:cs="Times New Roman"/>
          <w:sz w:val="24"/>
          <w:szCs w:val="24"/>
          <w:lang w:val="en-US"/>
        </w:rPr>
        <w:t>&gt; (dostęp 15 maja 2025).</w:t>
      </w:r>
    </w:p>
    <w:p w14:paraId="1B5D2635" w14:textId="77777777" w:rsidR="007539C6" w:rsidRPr="0054684D" w:rsidRDefault="007539C6" w:rsidP="00AD7997">
      <w:pPr>
        <w:pStyle w:val="Akapitzlist"/>
        <w:numPr>
          <w:ilvl w:val="0"/>
          <w:numId w:val="1"/>
        </w:numPr>
        <w:spacing w:line="360" w:lineRule="auto"/>
        <w:jc w:val="both"/>
        <w:rPr>
          <w:rFonts w:ascii="Times New Roman" w:hAnsi="Times New Roman" w:cs="Times New Roman"/>
          <w:sz w:val="24"/>
          <w:szCs w:val="24"/>
          <w:lang w:val="en-US"/>
        </w:rPr>
      </w:pPr>
      <w:r w:rsidRPr="00AD7997">
        <w:rPr>
          <w:rFonts w:ascii="Times New Roman" w:hAnsi="Times New Roman" w:cs="Times New Roman"/>
          <w:sz w:val="24"/>
          <w:szCs w:val="24"/>
        </w:rPr>
        <w:t xml:space="preserve">Wiśniewska, M. (2005), </w:t>
      </w:r>
      <w:r w:rsidRPr="00AD7997">
        <w:rPr>
          <w:rFonts w:ascii="Times New Roman" w:hAnsi="Times New Roman" w:cs="Times New Roman"/>
          <w:i/>
          <w:iCs/>
          <w:sz w:val="24"/>
          <w:szCs w:val="24"/>
        </w:rPr>
        <w:t>Sankcje ekonomiczne Unii Europejskiej</w:t>
      </w:r>
      <w:r w:rsidRPr="00AD7997">
        <w:rPr>
          <w:rFonts w:ascii="Times New Roman" w:hAnsi="Times New Roman" w:cs="Times New Roman"/>
          <w:sz w:val="24"/>
          <w:szCs w:val="24"/>
        </w:rPr>
        <w:t xml:space="preserve">. </w:t>
      </w:r>
      <w:r w:rsidRPr="0054684D">
        <w:rPr>
          <w:rFonts w:ascii="Times New Roman" w:hAnsi="Times New Roman" w:cs="Times New Roman"/>
          <w:sz w:val="24"/>
          <w:szCs w:val="24"/>
          <w:lang w:val="en-US"/>
        </w:rPr>
        <w:t>Studia Europejskie – Studies in European Affairs, 2/2005, ss. 29-43.</w:t>
      </w:r>
    </w:p>
    <w:p w14:paraId="2C749F5E" w14:textId="39CF4819" w:rsidR="00C36C19" w:rsidRPr="00AD7997" w:rsidRDefault="00C36C19" w:rsidP="00AD7997">
      <w:pPr>
        <w:pStyle w:val="Akapitzlist"/>
        <w:numPr>
          <w:ilvl w:val="0"/>
          <w:numId w:val="1"/>
        </w:numPr>
        <w:spacing w:line="360" w:lineRule="auto"/>
        <w:jc w:val="both"/>
        <w:rPr>
          <w:rFonts w:ascii="Times New Roman" w:hAnsi="Times New Roman" w:cs="Times New Roman"/>
          <w:sz w:val="24"/>
          <w:szCs w:val="24"/>
          <w:lang w:val="en-US"/>
        </w:rPr>
      </w:pPr>
      <w:r w:rsidRPr="0054684D">
        <w:rPr>
          <w:rFonts w:ascii="Times New Roman" w:hAnsi="Times New Roman" w:cs="Times New Roman"/>
          <w:sz w:val="24"/>
          <w:szCs w:val="24"/>
          <w:lang w:val="en-US"/>
        </w:rPr>
        <w:t>Stępień, B., Pospieszna, P. i Skrzypczyńska, J. (2016) „</w:t>
      </w:r>
      <w:r w:rsidRPr="0054684D">
        <w:rPr>
          <w:rFonts w:ascii="Times New Roman" w:hAnsi="Times New Roman" w:cs="Times New Roman"/>
          <w:i/>
          <w:iCs/>
          <w:sz w:val="24"/>
          <w:szCs w:val="24"/>
          <w:lang w:val="en-US"/>
        </w:rPr>
        <w:t>Challenges in evaluating impact of sanctions – political vs economic perspective</w:t>
      </w:r>
      <w:r w:rsidRPr="0054684D">
        <w:rPr>
          <w:rFonts w:ascii="Times New Roman" w:hAnsi="Times New Roman" w:cs="Times New Roman"/>
          <w:sz w:val="24"/>
          <w:szCs w:val="24"/>
          <w:lang w:val="en-US"/>
        </w:rPr>
        <w:t>”, Przegląd Politologiczny, (4), s. 155–168</w:t>
      </w:r>
    </w:p>
    <w:sectPr w:rsidR="00C36C19" w:rsidRPr="00AD7997">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Joanna Skrzypczyńska" w:date="2025-05-12T10:26:00Z" w:initials="JS">
    <w:p w14:paraId="311E2AFB" w14:textId="77777777" w:rsidR="00FD7D9E" w:rsidRPr="00AD7997" w:rsidRDefault="00FD7D9E" w:rsidP="00FD7D9E">
      <w:pPr>
        <w:pStyle w:val="Tekstkomentarza"/>
      </w:pPr>
      <w:r w:rsidRPr="00AD7997">
        <w:rPr>
          <w:rStyle w:val="Odwoaniedokomentarza"/>
        </w:rPr>
        <w:annotationRef/>
      </w:r>
      <w:r w:rsidRPr="00AD7997">
        <w:t>Proszę wyrównać całą pracę tak jak ja pierwszy akapit</w:t>
      </w:r>
    </w:p>
  </w:comment>
  <w:comment w:id="13" w:author="Joanna Skrzypczyńska" w:date="2025-05-12T10:36:00Z" w:initials="JS">
    <w:p w14:paraId="11BF9D2C" w14:textId="77777777" w:rsidR="002C71A9" w:rsidRPr="00AD7997" w:rsidRDefault="002C71A9" w:rsidP="002C71A9">
      <w:pPr>
        <w:pStyle w:val="Tekstkomentarza"/>
      </w:pPr>
      <w:r w:rsidRPr="00AD7997">
        <w:rPr>
          <w:rStyle w:val="Odwoaniedokomentarza"/>
        </w:rPr>
        <w:annotationRef/>
      </w:r>
      <w:r w:rsidRPr="00AD7997">
        <w:t>Styl, naruszeniu czego?</w:t>
      </w:r>
    </w:p>
  </w:comment>
  <w:comment w:id="41" w:author="Joanna Skrzypczyńska" w:date="2025-05-12T10:37:00Z" w:initials="JS">
    <w:p w14:paraId="42C13451" w14:textId="77777777" w:rsidR="002C71A9" w:rsidRPr="00AD7997" w:rsidRDefault="002C71A9" w:rsidP="002C71A9">
      <w:pPr>
        <w:pStyle w:val="Tekstkomentarza"/>
      </w:pPr>
      <w:r w:rsidRPr="00AD7997">
        <w:rPr>
          <w:rStyle w:val="Odwoaniedokomentarza"/>
        </w:rPr>
        <w:annotationRef/>
      </w:r>
      <w:r w:rsidRPr="00AD7997">
        <w:t>zrodło</w:t>
      </w:r>
    </w:p>
  </w:comment>
  <w:comment w:id="67" w:author="Iryna Tsymbalista [2]" w:date="2025-05-15T12:06:00Z" w:initials="IT">
    <w:p w14:paraId="0CBB2A84" w14:textId="7CA710D6" w:rsidR="00E234E4" w:rsidRPr="00AD7997" w:rsidRDefault="00E234E4">
      <w:pPr>
        <w:pStyle w:val="Tekstkomentarza"/>
      </w:pPr>
      <w:r w:rsidRPr="00AD7997">
        <w:rPr>
          <w:rStyle w:val="Odwoaniedokomentarza"/>
        </w:rPr>
        <w:annotationRef/>
      </w:r>
      <w:r w:rsidRPr="00AD7997">
        <w:t>https://www.un.org/en/about-us/un-charter</w:t>
      </w:r>
    </w:p>
  </w:comment>
  <w:comment w:id="68" w:author="Iryna Tsymbalista [2]" w:date="2025-05-15T12:27:00Z" w:initials="IT">
    <w:p w14:paraId="7F776CCE" w14:textId="5F657B78" w:rsidR="002357B2" w:rsidRPr="00AD7997" w:rsidRDefault="002357B2">
      <w:pPr>
        <w:pStyle w:val="Tekstkomentarza"/>
      </w:pPr>
      <w:r w:rsidRPr="00AD7997">
        <w:rPr>
          <w:rStyle w:val="Odwoaniedokomentarza"/>
        </w:rPr>
        <w:annotationRef/>
      </w:r>
      <w:r w:rsidRPr="00AD7997">
        <w:t>https://www.un.org/en/about-us/main-bodies</w:t>
      </w:r>
    </w:p>
  </w:comment>
  <w:comment w:id="70" w:author="Iryna Tsymbalista [2]" w:date="2025-05-18T11:39:00Z" w:initials="IT">
    <w:p w14:paraId="2F92FF87" w14:textId="60E00C5D" w:rsidR="00340788" w:rsidRPr="00AD7997" w:rsidRDefault="00340788">
      <w:pPr>
        <w:pStyle w:val="Tekstkomentarza"/>
      </w:pPr>
      <w:r w:rsidRPr="00AD7997">
        <w:rPr>
          <w:rStyle w:val="Odwoaniedokomentarza"/>
        </w:rPr>
        <w:annotationRef/>
      </w:r>
      <w:r w:rsidRPr="00AD7997">
        <w:t>https://main.un.org/securitycouncil/en/sanctions/information</w:t>
      </w:r>
    </w:p>
  </w:comment>
  <w:comment w:id="71" w:author="Iryna Tsymbalista [2]" w:date="2025-05-18T17:25:00Z" w:initials="IT">
    <w:p w14:paraId="7FEC3B88" w14:textId="260823D2" w:rsidR="00AC0D15" w:rsidRPr="00AD7997" w:rsidRDefault="00AC0D15">
      <w:pPr>
        <w:pStyle w:val="Tekstkomentarza"/>
      </w:pPr>
      <w:r w:rsidRPr="00AD7997">
        <w:rPr>
          <w:rStyle w:val="Odwoaniedokomentarza"/>
        </w:rPr>
        <w:annotationRef/>
      </w:r>
      <w:r w:rsidRPr="00AD7997">
        <w:t>https://www.consilium.europa.eu/pl/policies/sanctions-different-types/</w:t>
      </w:r>
    </w:p>
  </w:comment>
  <w:comment w:id="73" w:author="Iryna Tsymbalista [2]" w:date="2025-05-18T19:28:00Z" w:initials="IT">
    <w:p w14:paraId="5D65B2CF" w14:textId="5FF79EEC" w:rsidR="006B3258" w:rsidRPr="00AD7997" w:rsidRDefault="006B3258">
      <w:pPr>
        <w:pStyle w:val="Tekstkomentarza"/>
      </w:pPr>
      <w:r w:rsidRPr="00AD7997">
        <w:rPr>
          <w:rStyle w:val="Odwoaniedokomentarza"/>
        </w:rPr>
        <w:annotationRef/>
      </w:r>
      <w:r w:rsidRPr="00AD7997">
        <w:t>https://www.consilium.europa.eu/pl/policies/why-sanctions/</w:t>
      </w:r>
    </w:p>
  </w:comment>
  <w:comment w:id="74" w:author="Iryna Tsymbalista [2]" w:date="2025-05-18T18:26:00Z" w:initials="IT">
    <w:p w14:paraId="1A568730" w14:textId="4AA3657F" w:rsidR="00EE0E05" w:rsidRPr="00AD7997" w:rsidRDefault="00EE0E05">
      <w:pPr>
        <w:pStyle w:val="Tekstkomentarza"/>
      </w:pPr>
      <w:r w:rsidRPr="00AD7997">
        <w:rPr>
          <w:rStyle w:val="Odwoaniedokomentarza"/>
        </w:rPr>
        <w:annotationRef/>
      </w:r>
      <w:r w:rsidR="000566FC" w:rsidRPr="00AD7997">
        <w:t>https://www.consilium.europa.eu/pl/policies/why-sanctions/</w:t>
      </w:r>
    </w:p>
  </w:comment>
  <w:comment w:id="76" w:author="Iryna Tsymbalista [2]" w:date="2025-05-18T18:56:00Z" w:initials="IT">
    <w:p w14:paraId="7518FBDF" w14:textId="61A6502B" w:rsidR="00670DBB" w:rsidRPr="00AD7997" w:rsidRDefault="00670DBB">
      <w:pPr>
        <w:pStyle w:val="Tekstkomentarza"/>
      </w:pPr>
      <w:r w:rsidRPr="00AD7997">
        <w:rPr>
          <w:rStyle w:val="Odwoaniedokomentarza"/>
        </w:rPr>
        <w:annotationRef/>
      </w:r>
      <w:r w:rsidRPr="00AD7997">
        <w:t>https://www.consilium.europa.eu/pl/policies/why-sanctions/</w:t>
      </w:r>
    </w:p>
  </w:comment>
  <w:comment w:id="77" w:author="Iryna Tsymbalista [2]" w:date="2025-05-18T19:18:00Z" w:initials="IT">
    <w:p w14:paraId="50E6A0DD" w14:textId="6E4D14A1" w:rsidR="0062790A" w:rsidRPr="00AD7997" w:rsidRDefault="0062790A">
      <w:pPr>
        <w:pStyle w:val="Tekstkomentarza"/>
      </w:pPr>
      <w:r w:rsidRPr="00AD7997">
        <w:rPr>
          <w:rStyle w:val="Odwoaniedokomentarza"/>
        </w:rPr>
        <w:annotationRef/>
      </w:r>
      <w:r w:rsidRPr="00AD7997">
        <w:t>https://www.consilium.europa.eu/pl/policies/sanctions-adoption-review-procedure/</w:t>
      </w:r>
    </w:p>
  </w:comment>
  <w:comment w:id="88" w:author="Joanna Skrzypczyńska" w:date="2025-05-12T11:27:00Z" w:initials="JS">
    <w:p w14:paraId="0D3EEB48" w14:textId="77777777" w:rsidR="005A5E8E" w:rsidRPr="00AD7997" w:rsidRDefault="005A5E8E" w:rsidP="005A5E8E">
      <w:pPr>
        <w:pStyle w:val="Tekstkomentarza"/>
      </w:pPr>
      <w:r w:rsidRPr="00AD7997">
        <w:rPr>
          <w:rStyle w:val="Odwoaniedokomentarza"/>
        </w:rPr>
        <w:annotationRef/>
      </w:r>
      <w:r w:rsidRPr="00AD7997">
        <w:t>Jeśli chodzi o efektywność sankcji proszę zajrzec też do tekstu</w:t>
      </w:r>
    </w:p>
    <w:p w14:paraId="41D4DF2E" w14:textId="77777777" w:rsidR="005A5E8E" w:rsidRPr="00AD7997" w:rsidRDefault="005A5E8E" w:rsidP="005A5E8E">
      <w:pPr>
        <w:pStyle w:val="Tekstkomentarza"/>
      </w:pPr>
    </w:p>
    <w:p w14:paraId="3AAE11D1" w14:textId="77777777" w:rsidR="005A5E8E" w:rsidRDefault="005A5E8E" w:rsidP="005A5E8E">
      <w:pPr>
        <w:pStyle w:val="Tekstkomentarza"/>
      </w:pPr>
      <w:hyperlink r:id="rId1" w:history="1">
        <w:r w:rsidRPr="00AD7997">
          <w:rPr>
            <w:rStyle w:val="Hipercze"/>
          </w:rPr>
          <w:t>https://pressto.amu.edu.pl/index.php/pp/article/view/7260</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1E2AFB" w15:done="0"/>
  <w15:commentEx w15:paraId="11BF9D2C" w15:done="1"/>
  <w15:commentEx w15:paraId="42C13451" w15:done="0"/>
  <w15:commentEx w15:paraId="0CBB2A84" w15:done="0"/>
  <w15:commentEx w15:paraId="7F776CCE" w15:done="0"/>
  <w15:commentEx w15:paraId="2F92FF87" w15:done="0"/>
  <w15:commentEx w15:paraId="7FEC3B88" w15:done="0"/>
  <w15:commentEx w15:paraId="5D65B2CF" w15:done="0"/>
  <w15:commentEx w15:paraId="1A568730" w15:done="0"/>
  <w15:commentEx w15:paraId="7518FBDF" w15:done="0"/>
  <w15:commentEx w15:paraId="50E6A0DD" w15:done="0"/>
  <w15:commentEx w15:paraId="3AAE11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0D487B" w16cex:dateUtc="2025-05-12T08:26:00Z"/>
  <w16cex:commentExtensible w16cex:durableId="5B64F460" w16cex:dateUtc="2025-05-12T08:36:00Z"/>
  <w16cex:commentExtensible w16cex:durableId="633F82DC" w16cex:dateUtc="2025-05-12T08:37:00Z"/>
  <w16cex:commentExtensible w16cex:durableId="4CB7B9B5" w16cex:dateUtc="2025-05-15T10:06:00Z"/>
  <w16cex:commentExtensible w16cex:durableId="257F7B57" w16cex:dateUtc="2025-05-15T10:27:00Z"/>
  <w16cex:commentExtensible w16cex:durableId="39153995" w16cex:dateUtc="2025-05-18T09:39:00Z"/>
  <w16cex:commentExtensible w16cex:durableId="65137747" w16cex:dateUtc="2025-05-18T15:25:00Z"/>
  <w16cex:commentExtensible w16cex:durableId="530AE214" w16cex:dateUtc="2025-05-18T17:28:00Z"/>
  <w16cex:commentExtensible w16cex:durableId="2DE1748C" w16cex:dateUtc="2025-05-18T16:26:00Z"/>
  <w16cex:commentExtensible w16cex:durableId="054974FF" w16cex:dateUtc="2025-05-18T16:56:00Z"/>
  <w16cex:commentExtensible w16cex:durableId="194B8C3B" w16cex:dateUtc="2025-05-18T17:18:00Z"/>
  <w16cex:commentExtensible w16cex:durableId="0D83144B" w16cex:dateUtc="2025-05-12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1E2AFB" w16cid:durableId="0B0D487B"/>
  <w16cid:commentId w16cid:paraId="11BF9D2C" w16cid:durableId="5B64F460"/>
  <w16cid:commentId w16cid:paraId="42C13451" w16cid:durableId="633F82DC"/>
  <w16cid:commentId w16cid:paraId="0CBB2A84" w16cid:durableId="4CB7B9B5"/>
  <w16cid:commentId w16cid:paraId="7F776CCE" w16cid:durableId="257F7B57"/>
  <w16cid:commentId w16cid:paraId="2F92FF87" w16cid:durableId="39153995"/>
  <w16cid:commentId w16cid:paraId="7FEC3B88" w16cid:durableId="65137747"/>
  <w16cid:commentId w16cid:paraId="5D65B2CF" w16cid:durableId="530AE214"/>
  <w16cid:commentId w16cid:paraId="1A568730" w16cid:durableId="2DE1748C"/>
  <w16cid:commentId w16cid:paraId="7518FBDF" w16cid:durableId="054974FF"/>
  <w16cid:commentId w16cid:paraId="50E6A0DD" w16cid:durableId="194B8C3B"/>
  <w16cid:commentId w16cid:paraId="3AAE11D1" w16cid:durableId="0D8314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15B1D"/>
    <w:multiLevelType w:val="hybridMultilevel"/>
    <w:tmpl w:val="499AEE3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9F81A9E"/>
    <w:multiLevelType w:val="multilevel"/>
    <w:tmpl w:val="B69E75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6642">
    <w:abstractNumId w:val="0"/>
  </w:num>
  <w:num w:numId="2" w16cid:durableId="13963169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ryna Tsymbalista">
    <w15:presenceInfo w15:providerId="Windows Live" w15:userId="54d6c248ad2408d4"/>
  </w15:person>
  <w15:person w15:author="Joanna Skrzypczyńska">
    <w15:presenceInfo w15:providerId="AD" w15:userId="S::joanka79@amu.edu.pl::74c3dd38-8609-496b-ad66-935d5612e261"/>
  </w15:person>
  <w15:person w15:author="Iryna Tsymbalista [2]">
    <w15:presenceInfo w15:providerId="AD" w15:userId="S::irytsy2@st.amu.edu.pl::f0d6b870-e9d7-48c5-8557-c1234a94c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E1"/>
    <w:rsid w:val="000004F4"/>
    <w:rsid w:val="00003F47"/>
    <w:rsid w:val="000050A7"/>
    <w:rsid w:val="000076FB"/>
    <w:rsid w:val="00010B2B"/>
    <w:rsid w:val="00016814"/>
    <w:rsid w:val="000247CF"/>
    <w:rsid w:val="00024DDC"/>
    <w:rsid w:val="0002630D"/>
    <w:rsid w:val="0003438A"/>
    <w:rsid w:val="000353D6"/>
    <w:rsid w:val="00045B44"/>
    <w:rsid w:val="00047E05"/>
    <w:rsid w:val="0005135C"/>
    <w:rsid w:val="00051A81"/>
    <w:rsid w:val="000528EF"/>
    <w:rsid w:val="00054A56"/>
    <w:rsid w:val="000566FC"/>
    <w:rsid w:val="00057816"/>
    <w:rsid w:val="00061863"/>
    <w:rsid w:val="00065E45"/>
    <w:rsid w:val="00072607"/>
    <w:rsid w:val="00072D8F"/>
    <w:rsid w:val="00080A90"/>
    <w:rsid w:val="00083CB3"/>
    <w:rsid w:val="00094B68"/>
    <w:rsid w:val="000967A7"/>
    <w:rsid w:val="00097181"/>
    <w:rsid w:val="000A4E81"/>
    <w:rsid w:val="000B3AB3"/>
    <w:rsid w:val="000B4549"/>
    <w:rsid w:val="000B4AB7"/>
    <w:rsid w:val="000C6013"/>
    <w:rsid w:val="000C6B34"/>
    <w:rsid w:val="000D1055"/>
    <w:rsid w:val="000D198D"/>
    <w:rsid w:val="000D7378"/>
    <w:rsid w:val="000D7D0A"/>
    <w:rsid w:val="000E4046"/>
    <w:rsid w:val="000F0A15"/>
    <w:rsid w:val="000F403E"/>
    <w:rsid w:val="001003F9"/>
    <w:rsid w:val="00110796"/>
    <w:rsid w:val="00110931"/>
    <w:rsid w:val="001127BB"/>
    <w:rsid w:val="001166C0"/>
    <w:rsid w:val="00133875"/>
    <w:rsid w:val="00134411"/>
    <w:rsid w:val="00136D24"/>
    <w:rsid w:val="00136F11"/>
    <w:rsid w:val="00137D12"/>
    <w:rsid w:val="0015407F"/>
    <w:rsid w:val="00154148"/>
    <w:rsid w:val="00154570"/>
    <w:rsid w:val="001554AB"/>
    <w:rsid w:val="00155A84"/>
    <w:rsid w:val="001563E4"/>
    <w:rsid w:val="00166408"/>
    <w:rsid w:val="0016728E"/>
    <w:rsid w:val="001676CB"/>
    <w:rsid w:val="00170720"/>
    <w:rsid w:val="001712D5"/>
    <w:rsid w:val="00174EF6"/>
    <w:rsid w:val="00190EDE"/>
    <w:rsid w:val="00191979"/>
    <w:rsid w:val="00192ADB"/>
    <w:rsid w:val="0019390A"/>
    <w:rsid w:val="001948E7"/>
    <w:rsid w:val="001968F6"/>
    <w:rsid w:val="001A0C1F"/>
    <w:rsid w:val="001A19BF"/>
    <w:rsid w:val="001A394F"/>
    <w:rsid w:val="001A56F1"/>
    <w:rsid w:val="001A70E6"/>
    <w:rsid w:val="001A7CDC"/>
    <w:rsid w:val="001C23B6"/>
    <w:rsid w:val="001C4AD1"/>
    <w:rsid w:val="001C5CC9"/>
    <w:rsid w:val="001D15D2"/>
    <w:rsid w:val="001D2C54"/>
    <w:rsid w:val="001D5A18"/>
    <w:rsid w:val="001D69F2"/>
    <w:rsid w:val="001D6EE1"/>
    <w:rsid w:val="001E0B79"/>
    <w:rsid w:val="001E0DBA"/>
    <w:rsid w:val="001E10FB"/>
    <w:rsid w:val="001E1B49"/>
    <w:rsid w:val="001E358B"/>
    <w:rsid w:val="001E66BD"/>
    <w:rsid w:val="001E6B4D"/>
    <w:rsid w:val="001F11B5"/>
    <w:rsid w:val="001F1B29"/>
    <w:rsid w:val="001F30EA"/>
    <w:rsid w:val="001F3DA2"/>
    <w:rsid w:val="001F471C"/>
    <w:rsid w:val="0020052E"/>
    <w:rsid w:val="00202B24"/>
    <w:rsid w:val="00211BEB"/>
    <w:rsid w:val="0021792D"/>
    <w:rsid w:val="00220B89"/>
    <w:rsid w:val="00220BE9"/>
    <w:rsid w:val="002210DC"/>
    <w:rsid w:val="00231001"/>
    <w:rsid w:val="002357B2"/>
    <w:rsid w:val="00240625"/>
    <w:rsid w:val="002417B0"/>
    <w:rsid w:val="00251596"/>
    <w:rsid w:val="00261CE9"/>
    <w:rsid w:val="00281361"/>
    <w:rsid w:val="00282A41"/>
    <w:rsid w:val="0028311F"/>
    <w:rsid w:val="00286542"/>
    <w:rsid w:val="002B2C22"/>
    <w:rsid w:val="002B7BF7"/>
    <w:rsid w:val="002C71A9"/>
    <w:rsid w:val="002D3CCA"/>
    <w:rsid w:val="002D4CF3"/>
    <w:rsid w:val="002D6BDD"/>
    <w:rsid w:val="002D72D6"/>
    <w:rsid w:val="002E00BD"/>
    <w:rsid w:val="002E14E9"/>
    <w:rsid w:val="002F1241"/>
    <w:rsid w:val="003038A0"/>
    <w:rsid w:val="0030511C"/>
    <w:rsid w:val="00310801"/>
    <w:rsid w:val="003113F3"/>
    <w:rsid w:val="00313B56"/>
    <w:rsid w:val="00314151"/>
    <w:rsid w:val="0031753F"/>
    <w:rsid w:val="0032281C"/>
    <w:rsid w:val="003267AB"/>
    <w:rsid w:val="0033082E"/>
    <w:rsid w:val="00331203"/>
    <w:rsid w:val="00333266"/>
    <w:rsid w:val="00340788"/>
    <w:rsid w:val="003432CF"/>
    <w:rsid w:val="00346D9F"/>
    <w:rsid w:val="003472B4"/>
    <w:rsid w:val="003504BD"/>
    <w:rsid w:val="00351987"/>
    <w:rsid w:val="0035226A"/>
    <w:rsid w:val="0035253A"/>
    <w:rsid w:val="00353E92"/>
    <w:rsid w:val="00354DF2"/>
    <w:rsid w:val="00355948"/>
    <w:rsid w:val="003638EF"/>
    <w:rsid w:val="003704A4"/>
    <w:rsid w:val="003706E3"/>
    <w:rsid w:val="003706FC"/>
    <w:rsid w:val="00370B57"/>
    <w:rsid w:val="003732B4"/>
    <w:rsid w:val="00373427"/>
    <w:rsid w:val="0037570B"/>
    <w:rsid w:val="00377261"/>
    <w:rsid w:val="00383B10"/>
    <w:rsid w:val="00383DFE"/>
    <w:rsid w:val="003900E7"/>
    <w:rsid w:val="003954A6"/>
    <w:rsid w:val="003964CB"/>
    <w:rsid w:val="0039794A"/>
    <w:rsid w:val="003A1F3D"/>
    <w:rsid w:val="003A7DED"/>
    <w:rsid w:val="003D319D"/>
    <w:rsid w:val="003D3ADE"/>
    <w:rsid w:val="003D5360"/>
    <w:rsid w:val="003D7768"/>
    <w:rsid w:val="003E25C6"/>
    <w:rsid w:val="003E289A"/>
    <w:rsid w:val="003E444D"/>
    <w:rsid w:val="003E7B2A"/>
    <w:rsid w:val="003F2409"/>
    <w:rsid w:val="003F667B"/>
    <w:rsid w:val="003F702A"/>
    <w:rsid w:val="00402C82"/>
    <w:rsid w:val="00405A0D"/>
    <w:rsid w:val="00412D1D"/>
    <w:rsid w:val="00412F17"/>
    <w:rsid w:val="004149B9"/>
    <w:rsid w:val="00415894"/>
    <w:rsid w:val="00416160"/>
    <w:rsid w:val="004234AA"/>
    <w:rsid w:val="00425292"/>
    <w:rsid w:val="00426BCF"/>
    <w:rsid w:val="00427B57"/>
    <w:rsid w:val="00427EF1"/>
    <w:rsid w:val="00433BD4"/>
    <w:rsid w:val="00434084"/>
    <w:rsid w:val="00434C4C"/>
    <w:rsid w:val="00441DC4"/>
    <w:rsid w:val="00444483"/>
    <w:rsid w:val="00446815"/>
    <w:rsid w:val="0045259A"/>
    <w:rsid w:val="004528DB"/>
    <w:rsid w:val="00454648"/>
    <w:rsid w:val="004552B7"/>
    <w:rsid w:val="004556EA"/>
    <w:rsid w:val="00466979"/>
    <w:rsid w:val="004669C4"/>
    <w:rsid w:val="00473485"/>
    <w:rsid w:val="00476075"/>
    <w:rsid w:val="0048226A"/>
    <w:rsid w:val="004836F4"/>
    <w:rsid w:val="004864A4"/>
    <w:rsid w:val="0049213B"/>
    <w:rsid w:val="00497746"/>
    <w:rsid w:val="004A07EF"/>
    <w:rsid w:val="004A3C9C"/>
    <w:rsid w:val="004B2814"/>
    <w:rsid w:val="004B3749"/>
    <w:rsid w:val="004B3889"/>
    <w:rsid w:val="004B5DF0"/>
    <w:rsid w:val="004B7434"/>
    <w:rsid w:val="004C17B1"/>
    <w:rsid w:val="004C435F"/>
    <w:rsid w:val="004C4809"/>
    <w:rsid w:val="004C5986"/>
    <w:rsid w:val="004C61C7"/>
    <w:rsid w:val="004C720F"/>
    <w:rsid w:val="004C76E5"/>
    <w:rsid w:val="004D54CA"/>
    <w:rsid w:val="004E03BF"/>
    <w:rsid w:val="004E1E7C"/>
    <w:rsid w:val="004E2365"/>
    <w:rsid w:val="004E6A9C"/>
    <w:rsid w:val="004F5711"/>
    <w:rsid w:val="004F5E55"/>
    <w:rsid w:val="005008B4"/>
    <w:rsid w:val="00500F31"/>
    <w:rsid w:val="00503E84"/>
    <w:rsid w:val="005143C6"/>
    <w:rsid w:val="00516BC4"/>
    <w:rsid w:val="00517CC6"/>
    <w:rsid w:val="00526D26"/>
    <w:rsid w:val="0053532B"/>
    <w:rsid w:val="00535838"/>
    <w:rsid w:val="00542E76"/>
    <w:rsid w:val="005465E7"/>
    <w:rsid w:val="0054684D"/>
    <w:rsid w:val="00550507"/>
    <w:rsid w:val="00552313"/>
    <w:rsid w:val="00555D4A"/>
    <w:rsid w:val="0056275E"/>
    <w:rsid w:val="00562861"/>
    <w:rsid w:val="0056555C"/>
    <w:rsid w:val="0056689F"/>
    <w:rsid w:val="00570F24"/>
    <w:rsid w:val="00572510"/>
    <w:rsid w:val="00574DD2"/>
    <w:rsid w:val="0057712B"/>
    <w:rsid w:val="0058366E"/>
    <w:rsid w:val="00584B20"/>
    <w:rsid w:val="0058737C"/>
    <w:rsid w:val="00595CD4"/>
    <w:rsid w:val="00597EED"/>
    <w:rsid w:val="005A0ADB"/>
    <w:rsid w:val="005A4CA6"/>
    <w:rsid w:val="005A5E8E"/>
    <w:rsid w:val="005B63D8"/>
    <w:rsid w:val="005B7DED"/>
    <w:rsid w:val="005C4FF6"/>
    <w:rsid w:val="005C6706"/>
    <w:rsid w:val="005D1D2E"/>
    <w:rsid w:val="005D3F55"/>
    <w:rsid w:val="005D4C7A"/>
    <w:rsid w:val="005E0A26"/>
    <w:rsid w:val="005E145E"/>
    <w:rsid w:val="005F2002"/>
    <w:rsid w:val="005F4674"/>
    <w:rsid w:val="0060189D"/>
    <w:rsid w:val="006052E9"/>
    <w:rsid w:val="00615FB5"/>
    <w:rsid w:val="006172AB"/>
    <w:rsid w:val="00626E54"/>
    <w:rsid w:val="0062790A"/>
    <w:rsid w:val="006319A7"/>
    <w:rsid w:val="00632D3E"/>
    <w:rsid w:val="00634C37"/>
    <w:rsid w:val="0063734B"/>
    <w:rsid w:val="00640218"/>
    <w:rsid w:val="006508EB"/>
    <w:rsid w:val="00652D5A"/>
    <w:rsid w:val="00657274"/>
    <w:rsid w:val="00663C28"/>
    <w:rsid w:val="00665872"/>
    <w:rsid w:val="00666461"/>
    <w:rsid w:val="00670DBB"/>
    <w:rsid w:val="00671ED8"/>
    <w:rsid w:val="00674FB4"/>
    <w:rsid w:val="006750AB"/>
    <w:rsid w:val="00683149"/>
    <w:rsid w:val="00686015"/>
    <w:rsid w:val="006925AA"/>
    <w:rsid w:val="00692B2E"/>
    <w:rsid w:val="006936BC"/>
    <w:rsid w:val="00694CB8"/>
    <w:rsid w:val="006A69D4"/>
    <w:rsid w:val="006B3258"/>
    <w:rsid w:val="006B3878"/>
    <w:rsid w:val="006B5887"/>
    <w:rsid w:val="006B7CF6"/>
    <w:rsid w:val="006C36E6"/>
    <w:rsid w:val="006C4639"/>
    <w:rsid w:val="006C4D59"/>
    <w:rsid w:val="006D06ED"/>
    <w:rsid w:val="006D409D"/>
    <w:rsid w:val="006E0682"/>
    <w:rsid w:val="006E37C3"/>
    <w:rsid w:val="006E4508"/>
    <w:rsid w:val="006F03D9"/>
    <w:rsid w:val="006F3C83"/>
    <w:rsid w:val="006F4A29"/>
    <w:rsid w:val="006F4C7E"/>
    <w:rsid w:val="00705385"/>
    <w:rsid w:val="00705E1D"/>
    <w:rsid w:val="007074E2"/>
    <w:rsid w:val="00712C04"/>
    <w:rsid w:val="00722779"/>
    <w:rsid w:val="00723DF6"/>
    <w:rsid w:val="0072491B"/>
    <w:rsid w:val="007279F5"/>
    <w:rsid w:val="00736EF1"/>
    <w:rsid w:val="00740664"/>
    <w:rsid w:val="00741B93"/>
    <w:rsid w:val="00742D37"/>
    <w:rsid w:val="0074542B"/>
    <w:rsid w:val="007539C6"/>
    <w:rsid w:val="00753AF6"/>
    <w:rsid w:val="007643CF"/>
    <w:rsid w:val="00781794"/>
    <w:rsid w:val="0078258D"/>
    <w:rsid w:val="007860A7"/>
    <w:rsid w:val="00786A85"/>
    <w:rsid w:val="007870B0"/>
    <w:rsid w:val="00790812"/>
    <w:rsid w:val="00792762"/>
    <w:rsid w:val="00795AEE"/>
    <w:rsid w:val="007974CB"/>
    <w:rsid w:val="007A1135"/>
    <w:rsid w:val="007C027D"/>
    <w:rsid w:val="007C190D"/>
    <w:rsid w:val="007C20D9"/>
    <w:rsid w:val="007C79E9"/>
    <w:rsid w:val="007D4928"/>
    <w:rsid w:val="007D5A24"/>
    <w:rsid w:val="007D7B3A"/>
    <w:rsid w:val="007E0FDE"/>
    <w:rsid w:val="007E4749"/>
    <w:rsid w:val="007E5304"/>
    <w:rsid w:val="007F7595"/>
    <w:rsid w:val="008010C8"/>
    <w:rsid w:val="00804369"/>
    <w:rsid w:val="008074CA"/>
    <w:rsid w:val="008103E7"/>
    <w:rsid w:val="00810F59"/>
    <w:rsid w:val="008125EC"/>
    <w:rsid w:val="00823522"/>
    <w:rsid w:val="00827613"/>
    <w:rsid w:val="00827E5A"/>
    <w:rsid w:val="00827E9F"/>
    <w:rsid w:val="00837008"/>
    <w:rsid w:val="00847E2F"/>
    <w:rsid w:val="008521B2"/>
    <w:rsid w:val="00853C5C"/>
    <w:rsid w:val="00870798"/>
    <w:rsid w:val="00880079"/>
    <w:rsid w:val="008847E3"/>
    <w:rsid w:val="00891434"/>
    <w:rsid w:val="00895772"/>
    <w:rsid w:val="00895E56"/>
    <w:rsid w:val="00896524"/>
    <w:rsid w:val="0089688C"/>
    <w:rsid w:val="008972B8"/>
    <w:rsid w:val="00897D11"/>
    <w:rsid w:val="008A309E"/>
    <w:rsid w:val="008A39B9"/>
    <w:rsid w:val="008A4D98"/>
    <w:rsid w:val="008B3942"/>
    <w:rsid w:val="008B69A1"/>
    <w:rsid w:val="008C2646"/>
    <w:rsid w:val="008C35A5"/>
    <w:rsid w:val="008C6263"/>
    <w:rsid w:val="008C712B"/>
    <w:rsid w:val="008D043D"/>
    <w:rsid w:val="008D1217"/>
    <w:rsid w:val="008D2B55"/>
    <w:rsid w:val="008D51E4"/>
    <w:rsid w:val="008D5FC8"/>
    <w:rsid w:val="008D6534"/>
    <w:rsid w:val="008D66FF"/>
    <w:rsid w:val="008E45B4"/>
    <w:rsid w:val="008E668C"/>
    <w:rsid w:val="008E73BB"/>
    <w:rsid w:val="008F4AC7"/>
    <w:rsid w:val="008F5E4B"/>
    <w:rsid w:val="008F5F1E"/>
    <w:rsid w:val="00900E86"/>
    <w:rsid w:val="00901EC3"/>
    <w:rsid w:val="009027D0"/>
    <w:rsid w:val="009030CB"/>
    <w:rsid w:val="0092023D"/>
    <w:rsid w:val="00921A1C"/>
    <w:rsid w:val="00922074"/>
    <w:rsid w:val="00927E0D"/>
    <w:rsid w:val="009309F8"/>
    <w:rsid w:val="00931FB7"/>
    <w:rsid w:val="00934374"/>
    <w:rsid w:val="00936870"/>
    <w:rsid w:val="00944388"/>
    <w:rsid w:val="00944D66"/>
    <w:rsid w:val="00947F29"/>
    <w:rsid w:val="00950D9C"/>
    <w:rsid w:val="0095154C"/>
    <w:rsid w:val="0095375D"/>
    <w:rsid w:val="0095534E"/>
    <w:rsid w:val="009579DA"/>
    <w:rsid w:val="00970C71"/>
    <w:rsid w:val="00973D86"/>
    <w:rsid w:val="0097500D"/>
    <w:rsid w:val="00980505"/>
    <w:rsid w:val="00980CC9"/>
    <w:rsid w:val="00982827"/>
    <w:rsid w:val="009839EA"/>
    <w:rsid w:val="0099007F"/>
    <w:rsid w:val="00992257"/>
    <w:rsid w:val="0099355E"/>
    <w:rsid w:val="009938ED"/>
    <w:rsid w:val="009A4F8D"/>
    <w:rsid w:val="009B210D"/>
    <w:rsid w:val="009B4C83"/>
    <w:rsid w:val="009B77C6"/>
    <w:rsid w:val="009C560D"/>
    <w:rsid w:val="009D0CA2"/>
    <w:rsid w:val="009D0D85"/>
    <w:rsid w:val="009D487A"/>
    <w:rsid w:val="009D68FE"/>
    <w:rsid w:val="009E1C95"/>
    <w:rsid w:val="009E2106"/>
    <w:rsid w:val="009E4EC2"/>
    <w:rsid w:val="009F15B8"/>
    <w:rsid w:val="009F3F07"/>
    <w:rsid w:val="00A00490"/>
    <w:rsid w:val="00A01342"/>
    <w:rsid w:val="00A03CDE"/>
    <w:rsid w:val="00A10931"/>
    <w:rsid w:val="00A12C12"/>
    <w:rsid w:val="00A22E91"/>
    <w:rsid w:val="00A24C2C"/>
    <w:rsid w:val="00A25233"/>
    <w:rsid w:val="00A254EC"/>
    <w:rsid w:val="00A27F6A"/>
    <w:rsid w:val="00A31B4D"/>
    <w:rsid w:val="00A4026E"/>
    <w:rsid w:val="00A41F94"/>
    <w:rsid w:val="00A43D4E"/>
    <w:rsid w:val="00A4479E"/>
    <w:rsid w:val="00A463A2"/>
    <w:rsid w:val="00A509D0"/>
    <w:rsid w:val="00A50E85"/>
    <w:rsid w:val="00A5135B"/>
    <w:rsid w:val="00A526D1"/>
    <w:rsid w:val="00A545D4"/>
    <w:rsid w:val="00A54A17"/>
    <w:rsid w:val="00A54C40"/>
    <w:rsid w:val="00A61A99"/>
    <w:rsid w:val="00A62900"/>
    <w:rsid w:val="00A87154"/>
    <w:rsid w:val="00A8737B"/>
    <w:rsid w:val="00A9296A"/>
    <w:rsid w:val="00A9484D"/>
    <w:rsid w:val="00AA0177"/>
    <w:rsid w:val="00AA0927"/>
    <w:rsid w:val="00AA0FC7"/>
    <w:rsid w:val="00AA46AB"/>
    <w:rsid w:val="00AC0D15"/>
    <w:rsid w:val="00AC1DD1"/>
    <w:rsid w:val="00AC4795"/>
    <w:rsid w:val="00AC6C4E"/>
    <w:rsid w:val="00AD7997"/>
    <w:rsid w:val="00AE3678"/>
    <w:rsid w:val="00AE52D8"/>
    <w:rsid w:val="00AE535F"/>
    <w:rsid w:val="00AE7253"/>
    <w:rsid w:val="00B0175A"/>
    <w:rsid w:val="00B0562D"/>
    <w:rsid w:val="00B06715"/>
    <w:rsid w:val="00B113D2"/>
    <w:rsid w:val="00B11F7A"/>
    <w:rsid w:val="00B13B5A"/>
    <w:rsid w:val="00B16D97"/>
    <w:rsid w:val="00B2053F"/>
    <w:rsid w:val="00B303E3"/>
    <w:rsid w:val="00B32203"/>
    <w:rsid w:val="00B3281E"/>
    <w:rsid w:val="00B32FDA"/>
    <w:rsid w:val="00B34A7F"/>
    <w:rsid w:val="00B41CBF"/>
    <w:rsid w:val="00B42DEE"/>
    <w:rsid w:val="00B450B2"/>
    <w:rsid w:val="00B50CB6"/>
    <w:rsid w:val="00B57360"/>
    <w:rsid w:val="00B615F6"/>
    <w:rsid w:val="00B637D3"/>
    <w:rsid w:val="00B72FCE"/>
    <w:rsid w:val="00B73CC5"/>
    <w:rsid w:val="00B74902"/>
    <w:rsid w:val="00B75337"/>
    <w:rsid w:val="00B8250F"/>
    <w:rsid w:val="00B84F9B"/>
    <w:rsid w:val="00B861A0"/>
    <w:rsid w:val="00B9463F"/>
    <w:rsid w:val="00B94EA9"/>
    <w:rsid w:val="00B96DCC"/>
    <w:rsid w:val="00BA26E5"/>
    <w:rsid w:val="00BA7BBA"/>
    <w:rsid w:val="00BB0EAC"/>
    <w:rsid w:val="00BC2044"/>
    <w:rsid w:val="00BC742A"/>
    <w:rsid w:val="00BD618F"/>
    <w:rsid w:val="00BE1B07"/>
    <w:rsid w:val="00BE35D7"/>
    <w:rsid w:val="00BE3A8C"/>
    <w:rsid w:val="00BF0ED7"/>
    <w:rsid w:val="00BF21E9"/>
    <w:rsid w:val="00BF2CB7"/>
    <w:rsid w:val="00BF7A80"/>
    <w:rsid w:val="00C00710"/>
    <w:rsid w:val="00C24D6E"/>
    <w:rsid w:val="00C25507"/>
    <w:rsid w:val="00C25AE3"/>
    <w:rsid w:val="00C25EAB"/>
    <w:rsid w:val="00C26B20"/>
    <w:rsid w:val="00C30286"/>
    <w:rsid w:val="00C35D35"/>
    <w:rsid w:val="00C36C19"/>
    <w:rsid w:val="00C3794D"/>
    <w:rsid w:val="00C43032"/>
    <w:rsid w:val="00C46192"/>
    <w:rsid w:val="00C467C2"/>
    <w:rsid w:val="00C542E3"/>
    <w:rsid w:val="00C63D37"/>
    <w:rsid w:val="00C70216"/>
    <w:rsid w:val="00C710C4"/>
    <w:rsid w:val="00C7450C"/>
    <w:rsid w:val="00C74A34"/>
    <w:rsid w:val="00C8345F"/>
    <w:rsid w:val="00C93099"/>
    <w:rsid w:val="00C93266"/>
    <w:rsid w:val="00C94775"/>
    <w:rsid w:val="00C94E19"/>
    <w:rsid w:val="00C9601C"/>
    <w:rsid w:val="00CA24B7"/>
    <w:rsid w:val="00CA2D22"/>
    <w:rsid w:val="00CA520A"/>
    <w:rsid w:val="00CB0A81"/>
    <w:rsid w:val="00CB1712"/>
    <w:rsid w:val="00CB70CC"/>
    <w:rsid w:val="00CC3152"/>
    <w:rsid w:val="00CC532D"/>
    <w:rsid w:val="00CC6EC1"/>
    <w:rsid w:val="00CD7580"/>
    <w:rsid w:val="00CE08A9"/>
    <w:rsid w:val="00CE2167"/>
    <w:rsid w:val="00CE23DB"/>
    <w:rsid w:val="00CE41CE"/>
    <w:rsid w:val="00CF134C"/>
    <w:rsid w:val="00CF4BA5"/>
    <w:rsid w:val="00CF7110"/>
    <w:rsid w:val="00D0770E"/>
    <w:rsid w:val="00D100BF"/>
    <w:rsid w:val="00D12A8D"/>
    <w:rsid w:val="00D14084"/>
    <w:rsid w:val="00D16377"/>
    <w:rsid w:val="00D16C13"/>
    <w:rsid w:val="00D20C88"/>
    <w:rsid w:val="00D22ED1"/>
    <w:rsid w:val="00D31EF3"/>
    <w:rsid w:val="00D3318F"/>
    <w:rsid w:val="00D36321"/>
    <w:rsid w:val="00D3699C"/>
    <w:rsid w:val="00D42AA8"/>
    <w:rsid w:val="00D4766F"/>
    <w:rsid w:val="00D72008"/>
    <w:rsid w:val="00D74E0C"/>
    <w:rsid w:val="00D80929"/>
    <w:rsid w:val="00D81AA0"/>
    <w:rsid w:val="00D84C03"/>
    <w:rsid w:val="00D85416"/>
    <w:rsid w:val="00D87198"/>
    <w:rsid w:val="00D872AA"/>
    <w:rsid w:val="00D872C4"/>
    <w:rsid w:val="00D9069E"/>
    <w:rsid w:val="00D90F08"/>
    <w:rsid w:val="00D9349C"/>
    <w:rsid w:val="00D95185"/>
    <w:rsid w:val="00DA3A3D"/>
    <w:rsid w:val="00DA6DDC"/>
    <w:rsid w:val="00DB0E83"/>
    <w:rsid w:val="00DB6B85"/>
    <w:rsid w:val="00DB7AE5"/>
    <w:rsid w:val="00DC0D59"/>
    <w:rsid w:val="00DC7DAA"/>
    <w:rsid w:val="00DD236B"/>
    <w:rsid w:val="00DD3BA9"/>
    <w:rsid w:val="00DD425A"/>
    <w:rsid w:val="00DD744D"/>
    <w:rsid w:val="00DE47E8"/>
    <w:rsid w:val="00DE70A0"/>
    <w:rsid w:val="00DF0DD3"/>
    <w:rsid w:val="00DF1A38"/>
    <w:rsid w:val="00DF4369"/>
    <w:rsid w:val="00DF4C3E"/>
    <w:rsid w:val="00DF54C9"/>
    <w:rsid w:val="00DF6CB1"/>
    <w:rsid w:val="00DF7E30"/>
    <w:rsid w:val="00DF7F80"/>
    <w:rsid w:val="00E01AFF"/>
    <w:rsid w:val="00E02359"/>
    <w:rsid w:val="00E07BEB"/>
    <w:rsid w:val="00E1076B"/>
    <w:rsid w:val="00E13B64"/>
    <w:rsid w:val="00E14DEC"/>
    <w:rsid w:val="00E234E4"/>
    <w:rsid w:val="00E23F90"/>
    <w:rsid w:val="00E2589E"/>
    <w:rsid w:val="00E26B82"/>
    <w:rsid w:val="00E30440"/>
    <w:rsid w:val="00E33053"/>
    <w:rsid w:val="00E37640"/>
    <w:rsid w:val="00E41787"/>
    <w:rsid w:val="00E50E10"/>
    <w:rsid w:val="00E5308D"/>
    <w:rsid w:val="00E53507"/>
    <w:rsid w:val="00E547F2"/>
    <w:rsid w:val="00E5515B"/>
    <w:rsid w:val="00E57C11"/>
    <w:rsid w:val="00E62BF4"/>
    <w:rsid w:val="00E64C59"/>
    <w:rsid w:val="00E651C2"/>
    <w:rsid w:val="00E65498"/>
    <w:rsid w:val="00E667AB"/>
    <w:rsid w:val="00E72D75"/>
    <w:rsid w:val="00E85A6F"/>
    <w:rsid w:val="00E959FB"/>
    <w:rsid w:val="00EA0888"/>
    <w:rsid w:val="00EA101C"/>
    <w:rsid w:val="00EA4B12"/>
    <w:rsid w:val="00EA5070"/>
    <w:rsid w:val="00EA50FB"/>
    <w:rsid w:val="00EA5BFA"/>
    <w:rsid w:val="00EA7FC9"/>
    <w:rsid w:val="00EC0FAF"/>
    <w:rsid w:val="00EC4D37"/>
    <w:rsid w:val="00EE0E05"/>
    <w:rsid w:val="00EE2149"/>
    <w:rsid w:val="00EE2B2C"/>
    <w:rsid w:val="00EF2996"/>
    <w:rsid w:val="00EF4AA6"/>
    <w:rsid w:val="00F02AD9"/>
    <w:rsid w:val="00F0562B"/>
    <w:rsid w:val="00F06FBD"/>
    <w:rsid w:val="00F070EC"/>
    <w:rsid w:val="00F1225B"/>
    <w:rsid w:val="00F35D20"/>
    <w:rsid w:val="00F37796"/>
    <w:rsid w:val="00F403A3"/>
    <w:rsid w:val="00F40CF4"/>
    <w:rsid w:val="00F40F57"/>
    <w:rsid w:val="00F42118"/>
    <w:rsid w:val="00F42A79"/>
    <w:rsid w:val="00F45C4A"/>
    <w:rsid w:val="00F47421"/>
    <w:rsid w:val="00F5111D"/>
    <w:rsid w:val="00F55FD7"/>
    <w:rsid w:val="00F61636"/>
    <w:rsid w:val="00F645D5"/>
    <w:rsid w:val="00F6648C"/>
    <w:rsid w:val="00F664E4"/>
    <w:rsid w:val="00F7163F"/>
    <w:rsid w:val="00F7477B"/>
    <w:rsid w:val="00F918C5"/>
    <w:rsid w:val="00F939D9"/>
    <w:rsid w:val="00F93A95"/>
    <w:rsid w:val="00F93B1B"/>
    <w:rsid w:val="00FA1618"/>
    <w:rsid w:val="00FA164A"/>
    <w:rsid w:val="00FA3241"/>
    <w:rsid w:val="00FA35F7"/>
    <w:rsid w:val="00FA3EC5"/>
    <w:rsid w:val="00FA527A"/>
    <w:rsid w:val="00FB1A1C"/>
    <w:rsid w:val="00FB1C42"/>
    <w:rsid w:val="00FB21CD"/>
    <w:rsid w:val="00FB4767"/>
    <w:rsid w:val="00FB4D21"/>
    <w:rsid w:val="00FC012C"/>
    <w:rsid w:val="00FC0852"/>
    <w:rsid w:val="00FC1EA4"/>
    <w:rsid w:val="00FC6A5C"/>
    <w:rsid w:val="00FC7641"/>
    <w:rsid w:val="00FD1B3B"/>
    <w:rsid w:val="00FD21B8"/>
    <w:rsid w:val="00FD2725"/>
    <w:rsid w:val="00FD5B1E"/>
    <w:rsid w:val="00FD7D9E"/>
    <w:rsid w:val="00FE12AB"/>
    <w:rsid w:val="00FF11D5"/>
    <w:rsid w:val="00FF224B"/>
    <w:rsid w:val="00FF37BE"/>
    <w:rsid w:val="00FF6E4F"/>
  </w:rsids>
  <m:mathPr>
    <m:mathFont m:val="Cambria Math"/>
    <m:brkBin m:val="before"/>
    <m:brkBinSub m:val="--"/>
    <m:smallFrac m:val="0"/>
    <m:dispDef/>
    <m:lMargin m:val="0"/>
    <m:rMargin m:val="0"/>
    <m:defJc m:val="centerGroup"/>
    <m:wrapIndent m:val="1440"/>
    <m:intLim m:val="subSup"/>
    <m:naryLim m:val="undOvr"/>
  </m:mathPr>
  <w:themeFontLang w:val="uk-U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91CBC"/>
  <w15:chartTrackingRefBased/>
  <w15:docId w15:val="{B553BAC5-33BA-4315-88AE-CA1B4CC6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1D6E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1D6E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1D6EE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1D6EE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1D6EE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1D6EE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D6EE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D6EE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D6EE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D6EE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1D6EE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1D6EE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1D6EE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1D6EE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1D6EE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D6EE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D6EE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D6EE1"/>
    <w:rPr>
      <w:rFonts w:eastAsiaTheme="majorEastAsia" w:cstheme="majorBidi"/>
      <w:color w:val="272727" w:themeColor="text1" w:themeTint="D8"/>
    </w:rPr>
  </w:style>
  <w:style w:type="paragraph" w:styleId="Tytu">
    <w:name w:val="Title"/>
    <w:basedOn w:val="Normalny"/>
    <w:next w:val="Normalny"/>
    <w:link w:val="TytuZnak"/>
    <w:uiPriority w:val="10"/>
    <w:qFormat/>
    <w:rsid w:val="001D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D6EE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D6EE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D6EE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D6EE1"/>
    <w:pPr>
      <w:spacing w:before="160"/>
      <w:jc w:val="center"/>
    </w:pPr>
    <w:rPr>
      <w:i/>
      <w:iCs/>
      <w:color w:val="404040" w:themeColor="text1" w:themeTint="BF"/>
    </w:rPr>
  </w:style>
  <w:style w:type="character" w:customStyle="1" w:styleId="CytatZnak">
    <w:name w:val="Cytat Znak"/>
    <w:basedOn w:val="Domylnaczcionkaakapitu"/>
    <w:link w:val="Cytat"/>
    <w:uiPriority w:val="29"/>
    <w:rsid w:val="001D6EE1"/>
    <w:rPr>
      <w:i/>
      <w:iCs/>
      <w:color w:val="404040" w:themeColor="text1" w:themeTint="BF"/>
    </w:rPr>
  </w:style>
  <w:style w:type="paragraph" w:styleId="Akapitzlist">
    <w:name w:val="List Paragraph"/>
    <w:basedOn w:val="Normalny"/>
    <w:uiPriority w:val="34"/>
    <w:qFormat/>
    <w:rsid w:val="001D6EE1"/>
    <w:pPr>
      <w:ind w:left="720"/>
      <w:contextualSpacing/>
    </w:pPr>
  </w:style>
  <w:style w:type="character" w:styleId="Wyrnienieintensywne">
    <w:name w:val="Intense Emphasis"/>
    <w:basedOn w:val="Domylnaczcionkaakapitu"/>
    <w:uiPriority w:val="21"/>
    <w:qFormat/>
    <w:rsid w:val="001D6EE1"/>
    <w:rPr>
      <w:i/>
      <w:iCs/>
      <w:color w:val="2F5496" w:themeColor="accent1" w:themeShade="BF"/>
    </w:rPr>
  </w:style>
  <w:style w:type="paragraph" w:styleId="Cytatintensywny">
    <w:name w:val="Intense Quote"/>
    <w:basedOn w:val="Normalny"/>
    <w:next w:val="Normalny"/>
    <w:link w:val="CytatintensywnyZnak"/>
    <w:uiPriority w:val="30"/>
    <w:qFormat/>
    <w:rsid w:val="001D6E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1D6EE1"/>
    <w:rPr>
      <w:i/>
      <w:iCs/>
      <w:color w:val="2F5496" w:themeColor="accent1" w:themeShade="BF"/>
    </w:rPr>
  </w:style>
  <w:style w:type="character" w:styleId="Odwoanieintensywne">
    <w:name w:val="Intense Reference"/>
    <w:basedOn w:val="Domylnaczcionkaakapitu"/>
    <w:uiPriority w:val="32"/>
    <w:qFormat/>
    <w:rsid w:val="001D6EE1"/>
    <w:rPr>
      <w:b/>
      <w:bCs/>
      <w:smallCaps/>
      <w:color w:val="2F5496" w:themeColor="accent1" w:themeShade="BF"/>
      <w:spacing w:val="5"/>
    </w:rPr>
  </w:style>
  <w:style w:type="character" w:styleId="Odwoaniedokomentarza">
    <w:name w:val="annotation reference"/>
    <w:basedOn w:val="Domylnaczcionkaakapitu"/>
    <w:uiPriority w:val="99"/>
    <w:semiHidden/>
    <w:unhideWhenUsed/>
    <w:rsid w:val="001D6EE1"/>
    <w:rPr>
      <w:sz w:val="16"/>
      <w:szCs w:val="16"/>
    </w:rPr>
  </w:style>
  <w:style w:type="paragraph" w:styleId="Tekstkomentarza">
    <w:name w:val="annotation text"/>
    <w:basedOn w:val="Normalny"/>
    <w:link w:val="TekstkomentarzaZnak"/>
    <w:uiPriority w:val="99"/>
    <w:unhideWhenUsed/>
    <w:rsid w:val="001D6EE1"/>
    <w:pPr>
      <w:spacing w:line="240" w:lineRule="auto"/>
    </w:pPr>
    <w:rPr>
      <w:sz w:val="20"/>
      <w:szCs w:val="20"/>
    </w:rPr>
  </w:style>
  <w:style w:type="character" w:customStyle="1" w:styleId="TekstkomentarzaZnak">
    <w:name w:val="Tekst komentarza Znak"/>
    <w:basedOn w:val="Domylnaczcionkaakapitu"/>
    <w:link w:val="Tekstkomentarza"/>
    <w:uiPriority w:val="99"/>
    <w:rsid w:val="001D6EE1"/>
    <w:rPr>
      <w:sz w:val="20"/>
      <w:szCs w:val="20"/>
      <w:lang w:val="pl-PL"/>
    </w:rPr>
  </w:style>
  <w:style w:type="paragraph" w:styleId="Tematkomentarza">
    <w:name w:val="annotation subject"/>
    <w:basedOn w:val="Tekstkomentarza"/>
    <w:next w:val="Tekstkomentarza"/>
    <w:link w:val="TematkomentarzaZnak"/>
    <w:uiPriority w:val="99"/>
    <w:semiHidden/>
    <w:unhideWhenUsed/>
    <w:rsid w:val="001D6EE1"/>
    <w:rPr>
      <w:b/>
      <w:bCs/>
    </w:rPr>
  </w:style>
  <w:style w:type="character" w:customStyle="1" w:styleId="TematkomentarzaZnak">
    <w:name w:val="Temat komentarza Znak"/>
    <w:basedOn w:val="TekstkomentarzaZnak"/>
    <w:link w:val="Tematkomentarza"/>
    <w:uiPriority w:val="99"/>
    <w:semiHidden/>
    <w:rsid w:val="001D6EE1"/>
    <w:rPr>
      <w:b/>
      <w:bCs/>
      <w:sz w:val="20"/>
      <w:szCs w:val="20"/>
      <w:lang w:val="pl-PL"/>
    </w:rPr>
  </w:style>
  <w:style w:type="character" w:styleId="Hipercze">
    <w:name w:val="Hyperlink"/>
    <w:basedOn w:val="Domylnaczcionkaakapitu"/>
    <w:uiPriority w:val="99"/>
    <w:unhideWhenUsed/>
    <w:rsid w:val="008D1217"/>
    <w:rPr>
      <w:color w:val="0563C1" w:themeColor="hyperlink"/>
      <w:u w:val="single"/>
    </w:rPr>
  </w:style>
  <w:style w:type="character" w:styleId="Nierozpoznanawzmianka">
    <w:name w:val="Unresolved Mention"/>
    <w:basedOn w:val="Domylnaczcionkaakapitu"/>
    <w:uiPriority w:val="99"/>
    <w:semiHidden/>
    <w:unhideWhenUsed/>
    <w:rsid w:val="008D1217"/>
    <w:rPr>
      <w:color w:val="605E5C"/>
      <w:shd w:val="clear" w:color="auto" w:fill="E1DFDD"/>
    </w:rPr>
  </w:style>
  <w:style w:type="character" w:styleId="Uwydatnienie">
    <w:name w:val="Emphasis"/>
    <w:basedOn w:val="Domylnaczcionkaakapitu"/>
    <w:uiPriority w:val="20"/>
    <w:qFormat/>
    <w:rsid w:val="00D84C03"/>
    <w:rPr>
      <w:i/>
      <w:iCs/>
    </w:rPr>
  </w:style>
  <w:style w:type="paragraph" w:styleId="Poprawka">
    <w:name w:val="Revision"/>
    <w:hidden/>
    <w:uiPriority w:val="99"/>
    <w:semiHidden/>
    <w:rsid w:val="00FD7D9E"/>
    <w:pPr>
      <w:spacing w:after="0" w:line="240" w:lineRule="auto"/>
    </w:pPr>
    <w:rPr>
      <w:lang w:val="pl-PL"/>
    </w:rPr>
  </w:style>
  <w:style w:type="character" w:styleId="UyteHipercze">
    <w:name w:val="FollowedHyperlink"/>
    <w:basedOn w:val="Domylnaczcionkaakapitu"/>
    <w:uiPriority w:val="99"/>
    <w:semiHidden/>
    <w:unhideWhenUsed/>
    <w:rsid w:val="00476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559716">
      <w:bodyDiv w:val="1"/>
      <w:marLeft w:val="0"/>
      <w:marRight w:val="0"/>
      <w:marTop w:val="0"/>
      <w:marBottom w:val="0"/>
      <w:divBdr>
        <w:top w:val="none" w:sz="0" w:space="0" w:color="auto"/>
        <w:left w:val="none" w:sz="0" w:space="0" w:color="auto"/>
        <w:bottom w:val="none" w:sz="0" w:space="0" w:color="auto"/>
        <w:right w:val="none" w:sz="0" w:space="0" w:color="auto"/>
      </w:divBdr>
    </w:div>
    <w:div w:id="448092950">
      <w:bodyDiv w:val="1"/>
      <w:marLeft w:val="0"/>
      <w:marRight w:val="0"/>
      <w:marTop w:val="0"/>
      <w:marBottom w:val="0"/>
      <w:divBdr>
        <w:top w:val="none" w:sz="0" w:space="0" w:color="auto"/>
        <w:left w:val="none" w:sz="0" w:space="0" w:color="auto"/>
        <w:bottom w:val="none" w:sz="0" w:space="0" w:color="auto"/>
        <w:right w:val="none" w:sz="0" w:space="0" w:color="auto"/>
      </w:divBdr>
    </w:div>
    <w:div w:id="451899045">
      <w:bodyDiv w:val="1"/>
      <w:marLeft w:val="0"/>
      <w:marRight w:val="0"/>
      <w:marTop w:val="0"/>
      <w:marBottom w:val="0"/>
      <w:divBdr>
        <w:top w:val="none" w:sz="0" w:space="0" w:color="auto"/>
        <w:left w:val="none" w:sz="0" w:space="0" w:color="auto"/>
        <w:bottom w:val="none" w:sz="0" w:space="0" w:color="auto"/>
        <w:right w:val="none" w:sz="0" w:space="0" w:color="auto"/>
      </w:divBdr>
    </w:div>
    <w:div w:id="489909866">
      <w:bodyDiv w:val="1"/>
      <w:marLeft w:val="0"/>
      <w:marRight w:val="0"/>
      <w:marTop w:val="0"/>
      <w:marBottom w:val="0"/>
      <w:divBdr>
        <w:top w:val="none" w:sz="0" w:space="0" w:color="auto"/>
        <w:left w:val="none" w:sz="0" w:space="0" w:color="auto"/>
        <w:bottom w:val="none" w:sz="0" w:space="0" w:color="auto"/>
        <w:right w:val="none" w:sz="0" w:space="0" w:color="auto"/>
      </w:divBdr>
    </w:div>
    <w:div w:id="557087290">
      <w:bodyDiv w:val="1"/>
      <w:marLeft w:val="0"/>
      <w:marRight w:val="0"/>
      <w:marTop w:val="0"/>
      <w:marBottom w:val="0"/>
      <w:divBdr>
        <w:top w:val="none" w:sz="0" w:space="0" w:color="auto"/>
        <w:left w:val="none" w:sz="0" w:space="0" w:color="auto"/>
        <w:bottom w:val="none" w:sz="0" w:space="0" w:color="auto"/>
        <w:right w:val="none" w:sz="0" w:space="0" w:color="auto"/>
      </w:divBdr>
    </w:div>
    <w:div w:id="698623817">
      <w:bodyDiv w:val="1"/>
      <w:marLeft w:val="0"/>
      <w:marRight w:val="0"/>
      <w:marTop w:val="0"/>
      <w:marBottom w:val="0"/>
      <w:divBdr>
        <w:top w:val="none" w:sz="0" w:space="0" w:color="auto"/>
        <w:left w:val="none" w:sz="0" w:space="0" w:color="auto"/>
        <w:bottom w:val="none" w:sz="0" w:space="0" w:color="auto"/>
        <w:right w:val="none" w:sz="0" w:space="0" w:color="auto"/>
      </w:divBdr>
    </w:div>
    <w:div w:id="1349941606">
      <w:bodyDiv w:val="1"/>
      <w:marLeft w:val="0"/>
      <w:marRight w:val="0"/>
      <w:marTop w:val="0"/>
      <w:marBottom w:val="0"/>
      <w:divBdr>
        <w:top w:val="none" w:sz="0" w:space="0" w:color="auto"/>
        <w:left w:val="none" w:sz="0" w:space="0" w:color="auto"/>
        <w:bottom w:val="none" w:sz="0" w:space="0" w:color="auto"/>
        <w:right w:val="none" w:sz="0" w:space="0" w:color="auto"/>
      </w:divBdr>
    </w:div>
    <w:div w:id="1670863756">
      <w:bodyDiv w:val="1"/>
      <w:marLeft w:val="0"/>
      <w:marRight w:val="0"/>
      <w:marTop w:val="0"/>
      <w:marBottom w:val="0"/>
      <w:divBdr>
        <w:top w:val="none" w:sz="0" w:space="0" w:color="auto"/>
        <w:left w:val="none" w:sz="0" w:space="0" w:color="auto"/>
        <w:bottom w:val="none" w:sz="0" w:space="0" w:color="auto"/>
        <w:right w:val="none" w:sz="0" w:space="0" w:color="auto"/>
      </w:divBdr>
    </w:div>
    <w:div w:id="1917740535">
      <w:bodyDiv w:val="1"/>
      <w:marLeft w:val="0"/>
      <w:marRight w:val="0"/>
      <w:marTop w:val="0"/>
      <w:marBottom w:val="0"/>
      <w:divBdr>
        <w:top w:val="none" w:sz="0" w:space="0" w:color="auto"/>
        <w:left w:val="none" w:sz="0" w:space="0" w:color="auto"/>
        <w:bottom w:val="none" w:sz="0" w:space="0" w:color="auto"/>
        <w:right w:val="none" w:sz="0" w:space="0" w:color="auto"/>
      </w:divBdr>
    </w:div>
    <w:div w:id="212607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ressto.amu.edu.pl/index.php/pp/article/view/726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ov.pl/web/dyplomacja/sankcje-miedzynarodowe" TargetMode="External"/><Relationship Id="rId18" Type="http://schemas.openxmlformats.org/officeDocument/2006/relationships/hyperlink" Target="https://www.un.org/en/about-us" TargetMode="External"/><Relationship Id="rId3" Type="http://schemas.openxmlformats.org/officeDocument/2006/relationships/styles" Target="styles.xml"/><Relationship Id="rId21" Type="http://schemas.openxmlformats.org/officeDocument/2006/relationships/hyperlink" Target="https://main.un.org/securitycouncil/en/sanctions/information" TargetMode="External"/><Relationship Id="rId7" Type="http://schemas.microsoft.com/office/2011/relationships/commentsExtended" Target="commentsExtended.xml"/><Relationship Id="rId12" Type="http://schemas.openxmlformats.org/officeDocument/2006/relationships/hyperlink" Target="https://pism.pl/publikacje/strefa-zakazu-lotow-nad-ukraina" TargetMode="External"/><Relationship Id="rId17" Type="http://schemas.openxmlformats.org/officeDocument/2006/relationships/hyperlink" Target="https://www.tradefinance.training/blog/articles/sanctions-in-trade-a-quick-history/" TargetMode="External"/><Relationship Id="rId2" Type="http://schemas.openxmlformats.org/officeDocument/2006/relationships/numbering" Target="numbering.xml"/><Relationship Id="rId16" Type="http://schemas.openxmlformats.org/officeDocument/2006/relationships/hyperlink" Target="https://www.sanctionscanner.com/knowledge-base/international-sanctions-113" TargetMode="External"/><Relationship Id="rId20" Type="http://schemas.openxmlformats.org/officeDocument/2006/relationships/hyperlink" Target="https://www.un.org/en/about-us/main-bodie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lexisnexis.com/en-gb/glossary/trade-embarg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nsilium.europa.eu/pl/policies/why-sanctions/" TargetMode="External"/><Relationship Id="rId23" Type="http://schemas.microsoft.com/office/2011/relationships/people" Target="people.xml"/><Relationship Id="rId10" Type="http://schemas.openxmlformats.org/officeDocument/2006/relationships/hyperlink" Target="https://www.piie.com/commentary/testimonies/evidence-costs-and-benefits-economic-sanctions" TargetMode="External"/><Relationship Id="rId19" Type="http://schemas.openxmlformats.org/officeDocument/2006/relationships/hyperlink" Target="https://www.un.org/en/about-us/un-chart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consilium.europa.eu/pl/policies/sanctions-different-typ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DF8D2-7C12-4E5F-B81C-FDAE6EB9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3804</TotalTime>
  <Pages>19</Pages>
  <Words>6569</Words>
  <Characters>44348</Characters>
  <Application>Microsoft Office Word</Application>
  <DocSecurity>0</DocSecurity>
  <Lines>624</Lines>
  <Paragraphs>165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Tsymbalista</dc:creator>
  <cp:keywords/>
  <dc:description/>
  <cp:lastModifiedBy>Iryna Tsymbalista</cp:lastModifiedBy>
  <cp:revision>646</cp:revision>
  <dcterms:created xsi:type="dcterms:W3CDTF">2025-05-12T13:02:00Z</dcterms:created>
  <dcterms:modified xsi:type="dcterms:W3CDTF">2025-07-11T12:30:00Z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4d2bbc40-0df2-4c16-b341-39ace08a216e</vt:lpwstr>
  </property>
</Properties>
</file>